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Software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Fonts w:ascii="Calibri" w:cs="Calibri" w:eastAsia="Calibri" w:hAnsi="Calibri"/>
          <w:b w:val="1"/>
          <w:i w:val="0"/>
          <w:smallCaps w:val="0"/>
          <w:strike w:val="0"/>
          <w:color w:val="000000"/>
          <w:sz w:val="64"/>
          <w:szCs w:val="64"/>
          <w:u w:val="none"/>
          <w:shd w:fill="auto" w:val="clear"/>
          <w:vertAlign w:val="baseline"/>
          <w:rtl w:val="0"/>
        </w:rPr>
        <w:t xml:space="preserve">&lt;Central Mess Management System&gt;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&lt;Sep 30, 2017&gt;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&lt;version 1.0&gt;</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tab/>
        <w:tab/>
        <w:tab/>
        <w:tab/>
        <w:tab/>
        <w:tab/>
        <w:tab/>
        <w:tab/>
        <w:tab/>
        <w:tab/>
        <w:tab/>
        <w:tab/>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6480" w:right="0" w:firstLine="72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Team Members:</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Varnika Jain - 2015268</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Ankita Makker - 2015034</w:t>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Pratibha Singh - 2015189</w:t>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Kakulavaram Venkateshwar - 2015117</w:t>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296" w:right="1296"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tab/>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"_heading=h.qsh70q"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"_heading=h.3as4poj"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Product Scope</w:t>
            <w:tab/>
          </w:r>
          <w:r w:rsidDel="00000000" w:rsidR="00000000" w:rsidRPr="00000000">
            <w:fldChar w:fldCharType="begin"/>
            <w:instrText xml:space="preserve"> HYPERLINK \l "_heading=h.1pxezwc"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References</w:t>
            <w:tab/>
          </w:r>
          <w:r w:rsidDel="00000000" w:rsidR="00000000" w:rsidRPr="00000000">
            <w:fldChar w:fldCharType="begin"/>
            <w:instrText xml:space="preserve"> HYPERLINK \l "_heading=h.49x2ik5"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"_heading=h.2p2csry"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"_heading=h.147n2zr"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"_heading=h.3o7alnk"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"_heading=h.23ckvvd"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tab/>
            <w:t xml:space="preserve">System Features(Functional Requirements)</w:t>
            <w:tab/>
            <w:t xml:space="preserve">3</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tab/>
            <w:t xml:space="preserve">Other Nonfunctional Requirements</w:t>
            <w:tab/>
          </w:r>
          <w:r w:rsidDel="00000000" w:rsidR="00000000" w:rsidRPr="00000000">
            <w:fldChar w:fldCharType="begin"/>
            <w:instrText xml:space="preserve"> HYPERLINK \l "_heading=h.ihv636"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User Characteristics</w:t>
            <w:tab/>
          </w:r>
          <w:r w:rsidDel="00000000" w:rsidR="00000000" w:rsidRPr="00000000">
            <w:fldChar w:fldCharType="begin"/>
            <w:instrText xml:space="preserve"> HYPERLINK \l "_heading=h.32hioqz"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Security Requirements</w:t>
            <w:tab/>
            <w:t xml:space="preserve">4</w:t>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Business Rules</w:t>
            <w:tab/>
            <w:t xml:space="preserve">4</w:t>
          </w:r>
        </w:p>
        <w:p w:rsidR="00000000" w:rsidDel="00000000" w:rsidP="00000000" w:rsidRDefault="00000000" w:rsidRPr="00000000" w14:paraId="00000023">
          <w:pPr>
            <w:pStyle w:val="Heading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List of open issues (unresolved issues) with the module</w:t>
            <w:tab/>
            <w:tab/>
            <w:tab/>
            <w:tab/>
            <w:tab/>
            <w:t xml:space="preserve">5</w:t>
          </w:r>
        </w:p>
        <w:p w:rsidR="00000000" w:rsidDel="00000000" w:rsidP="00000000" w:rsidRDefault="00000000" w:rsidRPr="00000000" w14:paraId="00000024">
          <w:pPr>
            <w:pStyle w:val="Heading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Some of the issues, problems you faced, lessons you learned during the project, </w:t>
            <w:tab/>
            <w:tab/>
            <w:t xml:space="preserve">6</w:t>
            <w:br w:type="textWrapping"/>
            <w:t xml:space="preserve">       suggestions and your guanine feedback (for future).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A: To Be Determined List</w:t>
            <w:tab/>
          </w:r>
          <w:r w:rsidDel="00000000" w:rsidR="00000000" w:rsidRPr="00000000">
            <w:fldChar w:fldCharType="end"/>
          </w:r>
        </w:p>
      </w:sdtContent>
    </w:sdt>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B">
      <w:pPr>
        <w:pStyle w:val="Heading2"/>
        <w:numPr>
          <w:ilvl w:val="0"/>
          <w:numId w:val="4"/>
        </w:numPr>
        <w:ind w:left="0" w:firstLine="0"/>
        <w:rPr>
          <w:rFonts w:ascii="Calibri" w:cs="Calibri" w:eastAsia="Calibri" w:hAnsi="Calibri"/>
          <w:sz w:val="36"/>
          <w:szCs w:val="36"/>
        </w:rPr>
      </w:pPr>
      <w:bookmarkStart w:colFirst="0" w:colLast="0" w:name="_heading=h.3znysh7" w:id="3"/>
      <w:bookmarkEnd w:id="3"/>
      <w:r w:rsidDel="00000000" w:rsidR="00000000" w:rsidRPr="00000000">
        <w:rPr>
          <w:rFonts w:ascii="Calibri" w:cs="Calibri" w:eastAsia="Calibri" w:hAnsi="Calibri"/>
          <w:sz w:val="36"/>
          <w:szCs w:val="36"/>
          <w:rtl w:val="0"/>
        </w:rPr>
        <w:t xml:space="preserve">Introduction</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specifies various requirements for the “Central Mess Management System” of the Institute ERP. The purpose of our software is to automate the Central Mess Functionality and provide both the users and the administrator a smart platform to interact with each other.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explain the purpose and features of the system, the interfaces of the system, what the system will do, the constraints under which it must operate and what kind of system interactions will take place.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Module Scope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users of this module will be the registered students of the Institute (PDPM IIITDM Jabalpur), Mess Manager, Mess Warden and the members of the Mess Committee. The module will be used by the students.</w:t>
        <w:br w:type="textWrapping"/>
        <w:t xml:space="preserve">This software system will be a web based mess management system to be used by the above mentioned concerned people.</w:t>
        <w:br w:type="textWrapping"/>
        <w:t xml:space="preserve">Interface will enable students to register for veg/non-veg mess, login, to keep a track of their attendance, view mess menu, submit leave applications, apply for special food or non vegetarian items, give feedbacks and view notices. The admin will record the mess bill of students and update mess menu, check the stock details, budget details and the guest entries, and respond to student applications. This interface will help the mess committee and the mess warden to coordinate and review the meetings. Help users to access all the functionalities of the mess without having a visit to the mess physically.</w:t>
        <w:br w:type="textWrapping"/>
        <w:t xml:space="preserve"> A relational database will be used for handling all the data such as menu items, bills, student IDs, consumption statistics, student feedback, etc.</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 Committee Members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 Manager</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Atul Gupta </w:t>
        <w:br w:type="textWrapping"/>
        <w:t xml:space="preserve">Associate Professor, Computer Sc. &amp; Engineering, Indian Institute of Information Technology Design and Manufacturing, Jabalpur. </w:t>
        <w:br w:type="textWrapping"/>
        <w:t xml:space="preserve">https://sites.google.com/site/atulkg/courses/software-engineering-semester-i-2017-18</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4"/>
        </w:numPr>
        <w:ind w:left="0"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Overall Description</w:t>
      </w:r>
    </w:p>
    <w:p w:rsidR="00000000" w:rsidDel="00000000" w:rsidP="00000000" w:rsidRDefault="00000000" w:rsidRPr="00000000" w14:paraId="0000003C">
      <w:pPr>
        <w:pStyle w:val="Heading2"/>
        <w:numPr>
          <w:ilvl w:val="1"/>
          <w:numId w:val="4"/>
        </w:numPr>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Product Perspective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module is one of the twelve modules being developed for institute ERP. This module will be available as a feature for all the students, Mess Convener, Mess Warden and Manager of the institute. This functionality will be exercised through the dashboard interface of the concerned people. A relational database is used to store all the data such as feedback, consumption statistics, list of registered students, list of faculty members and regular menus with items and special dish menu with items and prices etc.</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System Environment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drawing>
          <wp:inline distB="114300" distT="114300" distL="114300" distR="114300">
            <wp:extent cx="5456873" cy="4248150"/>
            <wp:effectExtent b="0" l="0" r="0" t="0"/>
            <wp:docPr descr="system environment.PNG" id="1" name="image4.png"/>
            <a:graphic>
              <a:graphicData uri="http://schemas.openxmlformats.org/drawingml/2006/picture">
                <pic:pic>
                  <pic:nvPicPr>
                    <pic:cNvPr descr="system environment.PNG" id="0" name="image4.png"/>
                    <pic:cNvPicPr preferRelativeResize="0"/>
                  </pic:nvPicPr>
                  <pic:blipFill>
                    <a:blip r:embed="rId13"/>
                    <a:srcRect b="0" l="0" r="0" t="0"/>
                    <a:stretch>
                      <a:fillRect/>
                    </a:stretch>
                  </pic:blipFill>
                  <pic:spPr>
                    <a:xfrm>
                      <a:off x="0" y="0"/>
                      <a:ext cx="5456873"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rPr>
          <w:rFonts w:ascii="Georgia" w:cs="Georgia" w:eastAsia="Georgia" w:hAnsi="Georgia"/>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44">
      <w:pPr>
        <w:pStyle w:val="Heading2"/>
        <w:rPr>
          <w:rFonts w:ascii="Georgia" w:cs="Georgia" w:eastAsia="Georgia" w:hAnsi="Georgia"/>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2.2   Functional Requirements Specifications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outlines the use cases for each of the actors separately. The Students have a different set of use cases (which are related to availing the mess facilities, provide feedbacks and apply for leave or special food items) than the Mess Manager (which are related to managing the various aspects of the mess such as special orders, respond to requests for changing the mess, updation of mess menu, occasional mess booking, managing stock details, etc.) Mess convener (member of the mess committee) have different functions, It organizes polls, inform members about the meetings, publish minutes of the meetings, requests Mess Manager for changes in the mess menu, provide budget requests to the Mess Warden, etc. Mess warden can review the meetings and respond to budget requests accordingly. A student can register for a specific mess only during the registration time of the semester.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i w:val="1"/>
        </w:rPr>
      </w:pPr>
      <w:bookmarkStart w:colFirst="0" w:colLast="0" w:name="_heading=h.17dp8vu" w:id="10"/>
      <w:bookmarkEnd w:id="10"/>
      <w:r w:rsidDel="00000000" w:rsidR="00000000" w:rsidRPr="00000000">
        <w:rPr>
          <w:rFonts w:ascii="Calibri" w:cs="Calibri" w:eastAsia="Calibri" w:hAnsi="Calibri"/>
          <w:rtl w:val="0"/>
        </w:rPr>
        <w:t xml:space="preserve">2.2.1 User Classes and Characteristics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users of the module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A student of the Institute (PDPM-IIITDM Jabalpur) should have a roll number (for unique identification) and an official institute email id, which should be used for accessing the system.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 Manager: A person In Charge for all the activities of the mess.(unique email and pf number)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 Convener: A member of the mess committee has a unique roll number and email to access the system.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 Warden: Mess Warden is the Faculty Incharge who supervises the Mess Meetings and processes the Budget requests. (Unique email id and pf number).</w:t>
      </w:r>
    </w:p>
    <w:p w:rsidR="00000000" w:rsidDel="00000000" w:rsidP="00000000" w:rsidRDefault="00000000" w:rsidRPr="00000000" w14:paraId="00000052">
      <w:pPr>
        <w:pStyle w:val="Heading1"/>
        <w:numPr>
          <w:ilvl w:val="0"/>
          <w:numId w:val="4"/>
        </w:numPr>
        <w:ind w:left="0" w:firstLine="0"/>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System Features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specify the functional requirements for the module using use cases. The figure represents the use case diagram for the module features.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Complete System</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drawing>
          <wp:inline distB="0" distT="0" distL="0" distR="0">
            <wp:extent cx="5220429" cy="6020641"/>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20429" cy="602064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rPr>
          <w:rFonts w:ascii="Calibri" w:cs="Calibri" w:eastAsia="Calibri" w:hAnsi="Calibri"/>
          <w:sz w:val="32"/>
          <w:szCs w:val="32"/>
          <w:u w:val="single"/>
        </w:rPr>
      </w:pPr>
      <w:bookmarkStart w:colFirst="0" w:colLast="0" w:name="_heading=h.26in1rg" w:id="12"/>
      <w:bookmarkEnd w:id="12"/>
      <w:r w:rsidDel="00000000" w:rsidR="00000000" w:rsidRPr="00000000">
        <w:rPr>
          <w:rFonts w:ascii="Calibri" w:cs="Calibri" w:eastAsia="Calibri" w:hAnsi="Calibri"/>
          <w:sz w:val="32"/>
          <w:szCs w:val="32"/>
          <w:u w:val="single"/>
          <w:rtl w:val="0"/>
        </w:rPr>
        <w:t xml:space="preserve">Subsystem</w:t>
      </w:r>
    </w:p>
    <w:p w:rsidR="00000000" w:rsidDel="00000000" w:rsidP="00000000" w:rsidRDefault="00000000" w:rsidRPr="00000000" w14:paraId="0000005A">
      <w:pPr>
        <w:pStyle w:val="Heading2"/>
        <w:rPr>
          <w:rFonts w:ascii="Calibri" w:cs="Calibri" w:eastAsia="Calibri" w:hAnsi="Calibri"/>
          <w:u w:val="single"/>
        </w:rPr>
      </w:pPr>
      <w:bookmarkStart w:colFirst="0" w:colLast="0" w:name="_heading=h.lnxbz9" w:id="13"/>
      <w:bookmarkEnd w:id="13"/>
      <w:r w:rsidDel="00000000" w:rsidR="00000000" w:rsidRPr="00000000">
        <w:rPr>
          <w:rFonts w:ascii="Calibri" w:cs="Calibri" w:eastAsia="Calibri" w:hAnsi="Calibri"/>
          <w:u w:val="single"/>
          <w:rtl w:val="0"/>
        </w:rPr>
        <w:t xml:space="preserve">Student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drawing>
          <wp:inline distB="0" distT="0" distL="0" distR="0">
            <wp:extent cx="4686954" cy="6011114"/>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86954" cy="601111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u w:val="single"/>
        </w:rPr>
      </w:pPr>
      <w:bookmarkStart w:colFirst="0" w:colLast="0" w:name="_heading=h.35nkun2" w:id="14"/>
      <w:bookmarkEnd w:id="14"/>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u w:val="single"/>
        </w:rPr>
      </w:pPr>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u w:val="single"/>
        </w:rPr>
      </w:pPr>
      <w:r w:rsidDel="00000000" w:rsidR="00000000" w:rsidRPr="00000000">
        <w:rPr>
          <w:rFonts w:ascii="Calibri" w:cs="Calibri" w:eastAsia="Calibri" w:hAnsi="Calibri"/>
          <w:u w:val="single"/>
          <w:rtl w:val="0"/>
        </w:rPr>
        <w:t xml:space="preserve">Mess Manager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drawing>
          <wp:inline distB="0" distT="0" distL="0" distR="0">
            <wp:extent cx="4715533" cy="3772427"/>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15533" cy="377242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rPr>
          <w:u w:val="single"/>
        </w:rPr>
      </w:pPr>
      <w:bookmarkStart w:colFirst="0" w:colLast="0" w:name="_heading=h.1ksv4uv" w:id="15"/>
      <w:bookmarkEnd w:id="15"/>
      <w:r w:rsidDel="00000000" w:rsidR="00000000" w:rsidRPr="00000000">
        <w:rPr>
          <w:rtl w:val="0"/>
        </w:rPr>
      </w:r>
    </w:p>
    <w:p w:rsidR="00000000" w:rsidDel="00000000" w:rsidP="00000000" w:rsidRDefault="00000000" w:rsidRPr="00000000" w14:paraId="00000066">
      <w:pPr>
        <w:pStyle w:val="Heading2"/>
        <w:rPr>
          <w:rFonts w:ascii="Calibri" w:cs="Calibri" w:eastAsia="Calibri" w:hAnsi="Calibri"/>
          <w:u w:val="single"/>
        </w:rPr>
      </w:pPr>
      <w:bookmarkStart w:colFirst="0" w:colLast="0" w:name="_heading=h.44sinio" w:id="16"/>
      <w:bookmarkEnd w:id="16"/>
      <w:r w:rsidDel="00000000" w:rsidR="00000000" w:rsidRPr="00000000">
        <w:rPr>
          <w:rFonts w:ascii="Calibri" w:cs="Calibri" w:eastAsia="Calibri" w:hAnsi="Calibri"/>
          <w:u w:val="single"/>
          <w:rtl w:val="0"/>
        </w:rPr>
        <w:t xml:space="preserve">Mess Convener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drawing>
          <wp:inline distB="0" distT="0" distL="0" distR="0">
            <wp:extent cx="4953692" cy="3477111"/>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953692" cy="347711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rPr>
          <w:rFonts w:ascii="Calibri" w:cs="Calibri" w:eastAsia="Calibri" w:hAnsi="Calibri"/>
          <w:u w:val="single"/>
        </w:rPr>
      </w:pPr>
      <w:bookmarkStart w:colFirst="0" w:colLast="0" w:name="_heading=h.2jxsxqh" w:id="17"/>
      <w:bookmarkEnd w:id="17"/>
      <w:r w:rsidDel="00000000" w:rsidR="00000000" w:rsidRPr="00000000">
        <w:rPr>
          <w:rFonts w:ascii="Calibri" w:cs="Calibri" w:eastAsia="Calibri" w:hAnsi="Calibri"/>
          <w:u w:val="single"/>
          <w:rtl w:val="0"/>
        </w:rPr>
        <w:t xml:space="preserve">Mess Warden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drawing>
          <wp:inline distB="0" distT="0" distL="0" distR="0">
            <wp:extent cx="3848637" cy="3391374"/>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848637" cy="339137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Functional Requirements</w:t>
      </w:r>
    </w:p>
    <w:p w:rsidR="00000000" w:rsidDel="00000000" w:rsidP="00000000" w:rsidRDefault="00000000" w:rsidRPr="00000000" w14:paraId="0000008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 Case #1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w:t>
            </w:r>
          </w:p>
        </w:tc>
      </w:tr>
      <w:tr>
        <w:trPr>
          <w:cantSplit w:val="0"/>
          <w:tblHeader w:val="0"/>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login</w:t>
            </w:r>
          </w:p>
        </w:tc>
      </w:tr>
      <w:tr>
        <w:trPr>
          <w:cantSplit w:val="0"/>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gets to login and avail the facilities of the web based mess management system.  </w:t>
            </w:r>
          </w:p>
        </w:tc>
      </w:tr>
      <w:tr>
        <w:trPr>
          <w:cantSplit w:val="0"/>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 Mess Manager, Mess Warden, Mess Convener</w:t>
            </w:r>
          </w:p>
        </w:tc>
      </w:tr>
      <w:tr>
        <w:trPr>
          <w:cantSplit w:val="0"/>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vMerge w:val="restart"/>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clicks the ‘login’ button.</w:t>
            </w:r>
          </w:p>
        </w:tc>
      </w:tr>
      <w:tr>
        <w:trPr>
          <w:cantSplit w:val="0"/>
          <w:tblHeader w:val="0"/>
        </w:trPr>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fills the roll number and password at the login page.</w:t>
            </w:r>
          </w:p>
        </w:tc>
      </w:tr>
      <w:tr>
        <w:trPr>
          <w:cantSplit w:val="0"/>
          <w:tblHeader w:val="0"/>
        </w:trPr>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clicks at the submit button.[A1]</w:t>
            </w:r>
          </w:p>
        </w:tc>
      </w:tr>
      <w:tr>
        <w:trPr>
          <w:cantSplit w:val="0"/>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Session starts for the logged in user.</w:t>
            </w:r>
          </w:p>
        </w:tc>
      </w:tr>
      <w:tr>
        <w:trPr>
          <w:cantSplit w:val="0"/>
          <w:tblHeader w:val="0"/>
        </w:trPr>
        <w:tc>
          <w:tcPr>
            <w:vMerge w:val="restart"/>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A1</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is prompted to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Enter the login details again. (mismatch credentials)</w:t>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A2</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initial screen (cancel)</w:t>
            </w:r>
          </w:p>
        </w:tc>
      </w:tr>
      <w:tr>
        <w:trPr>
          <w:cantSplit w:val="0"/>
          <w:tblHeader w:val="0"/>
        </w:trP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the main screen.</w:t>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4"/>
        </w:numPr>
        <w:ind w:left="0" w:firstLine="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Use Case #2</w:t>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w:t>
            </w:r>
          </w:p>
        </w:tc>
      </w:tr>
      <w:tr>
        <w:trPr>
          <w:cantSplit w:val="0"/>
          <w:tblHeader w:val="0"/>
        </w:trP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logout</w:t>
            </w:r>
          </w:p>
        </w:tc>
      </w:tr>
      <w:tr>
        <w:trPr>
          <w:cantSplit w:val="0"/>
          <w:tblHeader w:val="0"/>
        </w:trP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gets to logout whenever he wants.  </w:t>
            </w:r>
          </w:p>
        </w:tc>
      </w:tr>
      <w:tr>
        <w:trPr>
          <w:cantSplit w:val="0"/>
          <w:tblHeader w:val="0"/>
        </w:trP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 Mess Manager, Mess Warden, Mess Convener</w:t>
            </w:r>
          </w:p>
        </w:tc>
      </w:tr>
      <w:tr>
        <w:trPr>
          <w:cantSplit w:val="0"/>
          <w:tblHeader w:val="0"/>
        </w:trP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must be logged-in.</w:t>
            </w:r>
          </w:p>
        </w:tc>
      </w:tr>
      <w:tr>
        <w:trPr>
          <w:cantSplit w:val="0"/>
          <w:tblHeader w:val="0"/>
        </w:trPr>
        <w:tc>
          <w:tcPr>
            <w:vMerge w:val="restart"/>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clicks the ‘logout’ button.</w:t>
            </w:r>
          </w:p>
        </w:tc>
      </w:tr>
      <w:tr>
        <w:trPr>
          <w:cantSplit w:val="0"/>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is redirected to the login page.</w:t>
            </w:r>
          </w:p>
        </w:tc>
      </w:tr>
      <w:tr>
        <w:trPr>
          <w:cantSplit w:val="0"/>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Current session is destroyed from the system.</w:t>
            </w:r>
          </w:p>
        </w:tc>
      </w:tr>
      <w:tr>
        <w:trPr>
          <w:cantSplit w:val="0"/>
          <w:tblHeader w:val="0"/>
        </w:trP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is logged out of the system.</w:t>
            </w:r>
          </w:p>
        </w:tc>
      </w:tr>
      <w:tr>
        <w:trPr>
          <w:cantSplit w:val="0"/>
          <w:tblHeader w:val="0"/>
        </w:trP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gridSpan w:val="2"/>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the main screen.</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numPr>
          <w:ilvl w:val="1"/>
          <w:numId w:val="4"/>
        </w:numPr>
        <w:ind w:left="0" w:firstLine="0"/>
        <w:rPr>
          <w:rFonts w:ascii="Calibri" w:cs="Calibri" w:eastAsia="Calibri" w:hAnsi="Calibri"/>
        </w:rPr>
      </w:pPr>
      <w:r w:rsidDel="00000000" w:rsidR="00000000" w:rsidRPr="00000000">
        <w:rPr>
          <w:rFonts w:ascii="Calibri" w:cs="Calibri" w:eastAsia="Calibri" w:hAnsi="Calibri"/>
          <w:rtl w:val="0"/>
        </w:rPr>
        <w:t xml:space="preserve">Use Case #3</w:t>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UC#3</w:t>
            </w:r>
          </w:p>
        </w:tc>
      </w:tr>
      <w:tr>
        <w:trPr>
          <w:cantSplit w:val="0"/>
          <w:tblHeader w:val="0"/>
        </w:trP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change_password</w:t>
            </w:r>
          </w:p>
        </w:tc>
      </w:tr>
      <w:tr>
        <w:trPr>
          <w:cantSplit w:val="0"/>
          <w:tblHeader w:val="0"/>
        </w:trP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can change the password anytime.  </w:t>
            </w:r>
          </w:p>
        </w:tc>
      </w:tr>
      <w:tr>
        <w:trPr>
          <w:cantSplit w:val="0"/>
          <w:tblHeader w:val="0"/>
        </w:trP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 Mess Manager, Mess Warden, Mess Convener</w:t>
            </w:r>
          </w:p>
        </w:tc>
      </w:tr>
      <w:tr>
        <w:trPr>
          <w:cantSplit w:val="0"/>
          <w:tblHeader w:val="0"/>
        </w:trP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should be logged-in.</w:t>
            </w:r>
          </w:p>
        </w:tc>
      </w:tr>
      <w:tr>
        <w:trPr>
          <w:cantSplit w:val="0"/>
          <w:tblHeader w:val="0"/>
        </w:trPr>
        <w:tc>
          <w:tcPr>
            <w:vMerge w:val="restart"/>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clicks the ‘change password’ button.</w:t>
            </w:r>
          </w:p>
        </w:tc>
      </w:tr>
      <w:tr>
        <w:trPr>
          <w:cantSplit w:val="0"/>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enters the old password and the new required password.</w:t>
            </w:r>
          </w:p>
        </w:tc>
      </w:tr>
      <w:tr>
        <w:trPr>
          <w:cantSplit w:val="0"/>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validation of passwords the password is changed.[A1]</w:t>
            </w:r>
          </w:p>
        </w:tc>
      </w:tr>
      <w:tr>
        <w:trPr>
          <w:cantSplit w:val="0"/>
          <w:tblHeader w:val="0"/>
        </w:trPr>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user’s password is updated in the database.</w:t>
            </w:r>
          </w:p>
        </w:tc>
      </w:tr>
      <w:tr>
        <w:trPr>
          <w:cantSplit w:val="0"/>
          <w:tblHeader w:val="0"/>
        </w:trP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A1</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can click on the forgot password button. A link will be sent to the user’s email address to change password.</w:t>
            </w:r>
          </w:p>
        </w:tc>
      </w:tr>
      <w:tr>
        <w:trPr>
          <w:cantSplit w:val="0"/>
          <w:tblHeader w:val="0"/>
        </w:trP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the main screen.</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numPr>
          <w:ilvl w:val="1"/>
          <w:numId w:val="4"/>
        </w:numPr>
        <w:ind w:left="0" w:firstLine="0"/>
        <w:rPr>
          <w:rFonts w:ascii="Calibri" w:cs="Calibri" w:eastAsia="Calibri" w:hAnsi="Calibri"/>
        </w:rPr>
      </w:pPr>
      <w:r w:rsidDel="00000000" w:rsidR="00000000" w:rsidRPr="00000000">
        <w:rPr>
          <w:rFonts w:ascii="Calibri" w:cs="Calibri" w:eastAsia="Calibri" w:hAnsi="Calibri"/>
          <w:rtl w:val="0"/>
        </w:rPr>
        <w:t xml:space="preserve">Use Case #4</w:t>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UC#4</w:t>
            </w:r>
          </w:p>
        </w:tc>
      </w:tr>
      <w:tr>
        <w:trPr>
          <w:cantSplit w:val="0"/>
          <w:tblHeader w:val="0"/>
        </w:trPr>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choose_mess-option</w:t>
            </w:r>
          </w:p>
        </w:tc>
      </w:tr>
      <w:tr>
        <w:trPr>
          <w:cantSplit w:val="0"/>
          <w:tblHeader w:val="0"/>
        </w:trP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gets to choose the mess in the starting of every semester.</w:t>
            </w:r>
          </w:p>
        </w:tc>
      </w:tr>
      <w:tr>
        <w:trPr>
          <w:cantSplit w:val="0"/>
          <w:tblHeader w:val="0"/>
        </w:trPr>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w:t>
            </w:r>
          </w:p>
        </w:tc>
      </w:tr>
      <w:tr>
        <w:trPr>
          <w:cantSplit w:val="0"/>
          <w:tblHeader w:val="0"/>
        </w:trP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Selecting mess feature is available limited period of time.</w:t>
            </w:r>
          </w:p>
        </w:tc>
      </w:tr>
      <w:tr>
        <w:trPr>
          <w:cantSplit w:val="0"/>
          <w:tblHeader w:val="0"/>
        </w:trPr>
        <w:tc>
          <w:tcPr>
            <w:vMerge w:val="restart"/>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has two options in the form of radio button to choose from.</w:t>
            </w:r>
          </w:p>
        </w:tc>
      </w:tr>
      <w:tr>
        <w:trPr>
          <w:cantSplit w:val="0"/>
          <w:tblHeader w:val="0"/>
        </w:trPr>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the user has selected an option, he clicks the submit button where the server receives this data.</w:t>
            </w:r>
          </w:p>
        </w:tc>
      </w:tr>
      <w:tr>
        <w:trPr>
          <w:cantSplit w:val="0"/>
          <w:tblHeader w:val="0"/>
        </w:trP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student’s choice for the following semester is updated in the database.</w:t>
            </w:r>
          </w:p>
        </w:tc>
      </w:tr>
      <w:tr>
        <w:trPr>
          <w:cantSplit w:val="0"/>
          <w:tblHeader w:val="0"/>
        </w:trP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A1</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student clicks submit button without selecting an option, the system will prompt for an option.</w:t>
            </w:r>
          </w:p>
        </w:tc>
      </w:tr>
      <w:tr>
        <w:trPr>
          <w:cantSplit w:val="0"/>
          <w:tblHeader w:val="0"/>
        </w:trPr>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the main screen.</w:t>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2"/>
        <w:numPr>
          <w:ilvl w:val="1"/>
          <w:numId w:val="4"/>
        </w:numPr>
        <w:ind w:left="0" w:firstLine="0"/>
        <w:rPr>
          <w:rFonts w:ascii="Calibri" w:cs="Calibri" w:eastAsia="Calibri" w:hAnsi="Calibri"/>
        </w:rPr>
      </w:pPr>
      <w:r w:rsidDel="00000000" w:rsidR="00000000" w:rsidRPr="00000000">
        <w:rPr>
          <w:rFonts w:ascii="Calibri" w:cs="Calibri" w:eastAsia="Calibri" w:hAnsi="Calibri"/>
          <w:rtl w:val="0"/>
        </w:rPr>
        <w:t xml:space="preserve">Use Case #5</w:t>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UC#5</w:t>
            </w:r>
          </w:p>
        </w:tc>
      </w:tr>
      <w:tr>
        <w:trPr>
          <w:cantSplit w:val="0"/>
          <w:tblHeader w:val="0"/>
        </w:trP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view-menu</w:t>
            </w:r>
          </w:p>
        </w:tc>
      </w:tr>
      <w:tr>
        <w:trPr>
          <w:cantSplit w:val="0"/>
          <w:tblHeader w:val="0"/>
        </w:trPr>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gets to view the menu for the week. The query from the student is sent to the database where the data is read and is displayed on the screen.</w:t>
            </w:r>
          </w:p>
        </w:tc>
      </w:tr>
      <w:tr>
        <w:trPr>
          <w:cantSplit w:val="0"/>
          <w:tblHeader w:val="0"/>
        </w:trP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w:t>
            </w:r>
          </w:p>
        </w:tc>
      </w:tr>
      <w:tr>
        <w:trPr>
          <w:cantSplit w:val="0"/>
          <w:tblHeader w:val="0"/>
        </w:trP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clicks the ‘view menu’ button.</w:t>
            </w:r>
          </w:p>
        </w:tc>
      </w:tr>
      <w:tr>
        <w:trPr>
          <w:cantSplit w:val="0"/>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gets a screen of the current menu.</w:t>
            </w:r>
          </w:p>
        </w:tc>
      </w:tr>
      <w:tr>
        <w:trPr>
          <w:cantSplit w:val="0"/>
          <w:tblHeader w:val="0"/>
        </w:trP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returns to the main screen.</w:t>
            </w:r>
          </w:p>
        </w:tc>
      </w:tr>
    </w:tb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2"/>
        <w:numPr>
          <w:ilvl w:val="1"/>
          <w:numId w:val="4"/>
        </w:numPr>
        <w:ind w:left="0" w:firstLine="0"/>
        <w:rPr>
          <w:rFonts w:ascii="Calibri" w:cs="Calibri" w:eastAsia="Calibri" w:hAnsi="Calibri"/>
        </w:rPr>
      </w:pPr>
      <w:r w:rsidDel="00000000" w:rsidR="00000000" w:rsidRPr="00000000">
        <w:rPr>
          <w:rFonts w:ascii="Calibri" w:cs="Calibri" w:eastAsia="Calibri" w:hAnsi="Calibri"/>
          <w:rtl w:val="0"/>
        </w:rPr>
        <w:t xml:space="preserve">Use Case #6</w:t>
      </w:r>
    </w:p>
    <w:tbl>
      <w:tblPr>
        <w:tblStyle w:val="Table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UC#6</w:t>
            </w:r>
          </w:p>
        </w:tc>
      </w:tr>
      <w:tr>
        <w:trPr>
          <w:cantSplit w:val="0"/>
          <w:tblHeader w:val="0"/>
        </w:trPr>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view-bill</w:t>
            </w:r>
          </w:p>
        </w:tc>
      </w:tr>
      <w:tr>
        <w:trPr>
          <w:cantSplit w:val="0"/>
          <w:tblHeader w:val="0"/>
        </w:trPr>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gets to view the bill for the month. If a student applies for the leave then he can also see his rebate money, rebate days and that rebate money will be deducted from his monthly bill.If the student is a part of non-veg mess, he/she could see the non-veg bill details as well.</w:t>
            </w:r>
          </w:p>
        </w:tc>
      </w:tr>
      <w:tr>
        <w:trPr>
          <w:cantSplit w:val="0"/>
          <w:tblHeader w:val="0"/>
        </w:trP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w:t>
            </w:r>
          </w:p>
        </w:tc>
      </w:tr>
      <w:tr>
        <w:trPr>
          <w:cantSplit w:val="0"/>
          <w:tblHeader w:val="0"/>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must be logged in.</w:t>
            </w:r>
          </w:p>
        </w:tc>
      </w:tr>
      <w:tr>
        <w:trPr>
          <w:cantSplit w:val="0"/>
          <w:tblHeader w:val="0"/>
        </w:trPr>
        <w:tc>
          <w:tcPr>
            <w:vMerge w:val="restart"/>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clicks on the ‘view bill’ button.</w:t>
            </w:r>
          </w:p>
        </w:tc>
      </w:tr>
      <w:tr>
        <w:trPr>
          <w:cantSplit w:val="0"/>
          <w:tblHeader w:val="0"/>
        </w:trPr>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list is displayed on the screen.</w:t>
            </w:r>
          </w:p>
        </w:tc>
      </w:tr>
      <w:tr>
        <w:trPr>
          <w:cantSplit w:val="0"/>
          <w:tblHeader w:val="0"/>
        </w:trPr>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can view any month bill.</w:t>
            </w:r>
          </w:p>
        </w:tc>
      </w:tr>
      <w:tr>
        <w:trPr>
          <w:cantSplit w:val="0"/>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bill details and rebate details(if any) of the selected month will be displayed.</w:t>
            </w:r>
          </w:p>
        </w:tc>
      </w:tr>
      <w:tr>
        <w:trPr>
          <w:cantSplit w:val="0"/>
          <w:tblHeader w:val="0"/>
        </w:trPr>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returns to the main screen.</w:t>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2"/>
        <w:numPr>
          <w:ilvl w:val="1"/>
          <w:numId w:val="4"/>
        </w:numPr>
        <w:ind w:left="0" w:firstLine="0"/>
        <w:rPr>
          <w:rFonts w:ascii="Calibri" w:cs="Calibri" w:eastAsia="Calibri" w:hAnsi="Calibri"/>
        </w:rPr>
      </w:pPr>
      <w:r w:rsidDel="00000000" w:rsidR="00000000" w:rsidRPr="00000000">
        <w:rPr>
          <w:rFonts w:ascii="Calibri" w:cs="Calibri" w:eastAsia="Calibri" w:hAnsi="Calibri"/>
          <w:rtl w:val="0"/>
        </w:rPr>
        <w:t xml:space="preserve">Use Case #7</w:t>
      </w:r>
    </w:p>
    <w:tbl>
      <w:tblPr>
        <w:tblStyle w:val="Table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UC#7</w:t>
            </w:r>
          </w:p>
        </w:tc>
      </w:tr>
      <w:tr>
        <w:trPr>
          <w:cantSplit w:val="0"/>
          <w:tblHeader w:val="0"/>
        </w:trPr>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payment_status</w:t>
            </w:r>
          </w:p>
        </w:tc>
      </w:tr>
      <w:tr>
        <w:trPr>
          <w:cantSplit w:val="0"/>
          <w:tblHeader w:val="0"/>
        </w:trPr>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can view the payment status of his previous and current semester.</w:t>
            </w:r>
          </w:p>
        </w:tc>
      </w:tr>
      <w:tr>
        <w:trPr>
          <w:cantSplit w:val="0"/>
          <w:tblHeader w:val="0"/>
        </w:trPr>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w:t>
            </w:r>
          </w:p>
        </w:tc>
      </w:tr>
      <w:tr>
        <w:trPr>
          <w:cantSplit w:val="0"/>
          <w:tblHeader w:val="0"/>
        </w:trPr>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must be logged in.</w:t>
            </w:r>
          </w:p>
        </w:tc>
      </w:tr>
      <w:tr>
        <w:trPr>
          <w:cantSplit w:val="0"/>
          <w:tblHeader w:val="0"/>
        </w:trPr>
        <w:tc>
          <w:tcPr>
            <w:vMerge w:val="restart"/>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clicks on the ‘payment status button’.</w:t>
            </w:r>
          </w:p>
        </w:tc>
      </w:tr>
      <w:tr>
        <w:trPr>
          <w:cantSplit w:val="0"/>
          <w:tblHeader w:val="0"/>
        </w:trPr>
        <w:tc>
          <w:tcPr>
            <w:vMerge w:val="continue"/>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can see the payment status of the seemsters till date.</w:t>
            </w:r>
          </w:p>
        </w:tc>
      </w:tr>
      <w:tr>
        <w:trPr>
          <w:cantSplit w:val="0"/>
          <w:tblHeader w:val="0"/>
        </w:trPr>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returns to the main screen.</w:t>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3.8</w:t>
        <w:tab/>
        <w:t xml:space="preserve">Use Case #8</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UC#8</w:t>
            </w:r>
          </w:p>
        </w:tc>
      </w:tr>
      <w:tr>
        <w:trPr>
          <w:cantSplit w:val="0"/>
          <w:tblHeader w:val="0"/>
        </w:trPr>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Vacation_food_apply</w:t>
            </w:r>
          </w:p>
        </w:tc>
      </w:tr>
      <w:tr>
        <w:trPr>
          <w:cantSplit w:val="0"/>
          <w:trHeight w:val="180" w:hRule="atLeast"/>
          <w:tblHeader w:val="0"/>
        </w:trPr>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can apply for the food in the mess during vacation.</w:t>
            </w:r>
          </w:p>
        </w:tc>
      </w:tr>
      <w:tr>
        <w:trPr>
          <w:cantSplit w:val="0"/>
          <w:tblHeader w:val="0"/>
        </w:trPr>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w:t>
            </w:r>
          </w:p>
        </w:tc>
      </w:tr>
      <w:tr>
        <w:trPr>
          <w:cantSplit w:val="0"/>
          <w:tblHeader w:val="0"/>
        </w:trPr>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student clicks the “vacation food” button.</w:t>
            </w:r>
          </w:p>
        </w:tc>
      </w:tr>
      <w:tr>
        <w:trPr>
          <w:cantSplit w:val="0"/>
          <w:tblHeader w:val="0"/>
        </w:trPr>
        <w:tc>
          <w:tcPr>
            <w:vMerge w:val="continue"/>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vacation food application is displayed</w:t>
            </w:r>
          </w:p>
        </w:tc>
      </w:tr>
      <w:tr>
        <w:trPr>
          <w:cantSplit w:val="0"/>
          <w:tblHeader w:val="0"/>
        </w:trPr>
        <w:tc>
          <w:tcPr>
            <w:vMerge w:val="continue"/>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fills in the required details and submits it.[A1]</w:t>
            </w:r>
          </w:p>
        </w:tc>
      </w:tr>
      <w:tr>
        <w:trPr>
          <w:cantSplit w:val="0"/>
          <w:tblHeader w:val="0"/>
        </w:trPr>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vacation food details are updated in the database.</w:t>
            </w:r>
          </w:p>
        </w:tc>
      </w:tr>
      <w:tr>
        <w:trPr>
          <w:cantSplit w:val="0"/>
          <w:tblHeader w:val="0"/>
        </w:trPr>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w:t>
            </w:r>
          </w:p>
        </w:tc>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initial screen.</w:t>
            </w:r>
          </w:p>
        </w:tc>
      </w:tr>
    </w:tbl>
    <w:p w:rsidR="00000000" w:rsidDel="00000000" w:rsidP="00000000" w:rsidRDefault="00000000" w:rsidRPr="00000000" w14:paraId="000001BF">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1C0">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3.9</w:t>
        <w:tab/>
        <w:t xml:space="preserve">Use Case#9</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UC#9</w:t>
            </w:r>
          </w:p>
        </w:tc>
      </w:tr>
      <w:tr>
        <w:trPr>
          <w:cantSplit w:val="0"/>
          <w:tblHeader w:val="0"/>
        </w:trPr>
        <w:tc>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Vacation_food_status</w:t>
            </w:r>
          </w:p>
        </w:tc>
      </w:tr>
      <w:tr>
        <w:trPr>
          <w:cantSplit w:val="0"/>
          <w:tblHeader w:val="0"/>
        </w:trPr>
        <w:tc>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request is made when the student is staying back in the college during vacations.</w:t>
            </w:r>
          </w:p>
        </w:tc>
      </w:tr>
      <w:tr>
        <w:trPr>
          <w:cantSplit w:val="0"/>
          <w:tblHeader w:val="0"/>
        </w:trPr>
        <w:tc>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w:t>
            </w:r>
          </w:p>
        </w:tc>
      </w:tr>
      <w:tr>
        <w:trPr>
          <w:cantSplit w:val="0"/>
          <w:tblHeader w:val="0"/>
        </w:trPr>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clicks on ‘vacation food status’ button.</w:t>
            </w:r>
          </w:p>
        </w:tc>
      </w:tr>
      <w:tr>
        <w:trPr>
          <w:cantSplit w:val="0"/>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list of status is displayed.</w:t>
            </w:r>
          </w:p>
        </w:tc>
      </w:tr>
      <w:tr>
        <w:trPr>
          <w:cantSplit w:val="0"/>
          <w:tblHeader w:val="0"/>
        </w:trPr>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rHeight w:val="400" w:hRule="atLeast"/>
          <w:tblHeader w:val="0"/>
        </w:trPr>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initial screen.</w:t>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2"/>
        <w:numPr>
          <w:ilvl w:val="1"/>
          <w:numId w:val="1"/>
        </w:numPr>
        <w:ind w:left="525" w:hanging="525"/>
        <w:rPr>
          <w:rFonts w:ascii="Calibri" w:cs="Calibri" w:eastAsia="Calibri" w:hAnsi="Calibri"/>
        </w:rPr>
      </w:pPr>
      <w:r w:rsidDel="00000000" w:rsidR="00000000" w:rsidRPr="00000000">
        <w:rPr>
          <w:rFonts w:ascii="Calibri" w:cs="Calibri" w:eastAsia="Calibri" w:hAnsi="Calibri"/>
          <w:rtl w:val="0"/>
        </w:rPr>
        <w:t xml:space="preserve">      Use Case #10</w:t>
      </w:r>
    </w:p>
    <w:tbl>
      <w:tblPr>
        <w:tblStyle w:val="Table1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UC#10</w:t>
            </w:r>
          </w:p>
        </w:tc>
      </w:tr>
      <w:tr>
        <w:trPr>
          <w:cantSplit w:val="0"/>
          <w:tblHeader w:val="0"/>
        </w:trPr>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apply_for_leave</w:t>
            </w:r>
          </w:p>
        </w:tc>
      </w:tr>
      <w:tr>
        <w:trPr>
          <w:cantSplit w:val="0"/>
          <w:tblHeader w:val="0"/>
        </w:trPr>
        <w:tc>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can fill a leave application form stating the duration and purpose of leave which will be approved/rejected by the mess manager.</w:t>
            </w:r>
          </w:p>
        </w:tc>
      </w:tr>
      <w:tr>
        <w:trPr>
          <w:cantSplit w:val="0"/>
          <w:tblHeader w:val="0"/>
        </w:trPr>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w:t>
            </w:r>
          </w:p>
        </w:tc>
      </w:tr>
      <w:tr>
        <w:trPr>
          <w:cantSplit w:val="0"/>
          <w:tblHeader w:val="0"/>
        </w:trPr>
        <w:tc>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must be logged in.</w:t>
            </w:r>
          </w:p>
        </w:tc>
      </w:tr>
      <w:tr>
        <w:trPr>
          <w:cantSplit w:val="0"/>
          <w:tblHeader w:val="0"/>
        </w:trPr>
        <w:tc>
          <w:tcPr>
            <w:vMerge w:val="restart"/>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clicks on the ‘apply for leave’ button</w:t>
            </w:r>
          </w:p>
        </w:tc>
      </w:tr>
      <w:tr>
        <w:trPr>
          <w:cantSplit w:val="0"/>
          <w:tblHeader w:val="0"/>
        </w:trPr>
        <w:tc>
          <w:tcPr>
            <w:vMerge w:val="continue"/>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leave application form is displayed.</w:t>
            </w:r>
          </w:p>
        </w:tc>
      </w:tr>
      <w:tr>
        <w:trPr>
          <w:cantSplit w:val="0"/>
          <w:tblHeader w:val="0"/>
        </w:trPr>
        <w:tc>
          <w:tcPr>
            <w:vMerge w:val="continue"/>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fills in the necessary details</w:t>
            </w:r>
          </w:p>
        </w:tc>
      </w:tr>
      <w:tr>
        <w:trPr>
          <w:cantSplit w:val="0"/>
          <w:tblHeader w:val="0"/>
        </w:trPr>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 then clicks on the submit button.[A1]</w:t>
            </w:r>
          </w:p>
        </w:tc>
      </w:tr>
      <w:tr>
        <w:trPr>
          <w:cantSplit w:val="0"/>
          <w:tblHeader w:val="0"/>
        </w:trPr>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leave request details are added in the database and is notified to the mess ma</w:t>
            </w:r>
            <w:sdt>
              <w:sdtPr>
                <w:tag w:val="goog_rdk_0"/>
              </w:sdtPr>
              <w:sdtContent>
                <w:del w:author="NAVNEET" w:id="0" w:date="2024-01-15T11:48:30Z">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delText xml:space="preserve">nager.</w:delText>
                  </w:r>
                </w:del>
              </w:sdtContent>
            </w:sdt>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can view the leave status through leave status button.</w:t>
            </w:r>
          </w:p>
        </w:tc>
      </w:tr>
      <w:tr>
        <w:trPr>
          <w:cantSplit w:val="0"/>
          <w:tblHeader w:val="0"/>
        </w:trPr>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A1</w:t>
            </w:r>
          </w:p>
        </w:tc>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Post-condition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returns to initial screen</w:t>
            </w:r>
          </w:p>
        </w:tc>
      </w:tr>
      <w:tr>
        <w:trPr>
          <w:cantSplit w:val="0"/>
          <w:tblHeader w:val="0"/>
        </w:trPr>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returns to the main screen abandoning any intermediate operation.</w:t>
            </w:r>
          </w:p>
        </w:tc>
      </w:tr>
    </w:tbl>
    <w:p w:rsidR="00000000" w:rsidDel="00000000" w:rsidP="00000000" w:rsidRDefault="00000000" w:rsidRPr="00000000" w14:paraId="00000217">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21A">
      <w:pPr>
        <w:pStyle w:val="Heading2"/>
        <w:numPr>
          <w:ilvl w:val="1"/>
          <w:numId w:val="1"/>
        </w:numPr>
        <w:ind w:left="525" w:hanging="525"/>
        <w:rPr>
          <w:rFonts w:ascii="Calibri" w:cs="Calibri" w:eastAsia="Calibri" w:hAnsi="Calibri"/>
        </w:rPr>
      </w:pPr>
      <w:r w:rsidDel="00000000" w:rsidR="00000000" w:rsidRPr="00000000">
        <w:rPr>
          <w:rFonts w:ascii="Calibri" w:cs="Calibri" w:eastAsia="Calibri" w:hAnsi="Calibri"/>
          <w:rtl w:val="0"/>
        </w:rPr>
        <w:t xml:space="preserve">     Use Case #11</w:t>
      </w:r>
    </w:p>
    <w:tbl>
      <w:tblPr>
        <w:tblStyle w:val="Table1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UC#11</w:t>
            </w:r>
          </w:p>
        </w:tc>
      </w:tr>
      <w:tr>
        <w:trPr>
          <w:cantSplit w:val="0"/>
          <w:tblHeader w:val="0"/>
        </w:trPr>
        <w:tc>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leave_status</w:t>
            </w:r>
          </w:p>
        </w:tc>
      </w:tr>
      <w:tr>
        <w:trPr>
          <w:cantSplit w:val="0"/>
          <w:tblHeader w:val="0"/>
        </w:trPr>
        <w:tc>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gets to view the status of his leave i.e whether the leave has been approved, rejected or is still in process.</w:t>
            </w:r>
          </w:p>
        </w:tc>
      </w:tr>
      <w:tr>
        <w:trPr>
          <w:cantSplit w:val="0"/>
          <w:tblHeader w:val="0"/>
        </w:trPr>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 </w:t>
            </w:r>
          </w:p>
        </w:tc>
      </w:tr>
      <w:tr>
        <w:trPr>
          <w:cantSplit w:val="0"/>
          <w:tblHeader w:val="0"/>
        </w:trPr>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clicks the ‘view leave status’ button.</w:t>
            </w:r>
          </w:p>
        </w:tc>
      </w:tr>
      <w:tr>
        <w:trPr>
          <w:cantSplit w:val="0"/>
          <w:tblHeader w:val="0"/>
        </w:trPr>
        <w:tc>
          <w:tcPr>
            <w:vMerge w:val="continue"/>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list of all the applied leaves are displayed along with status i.e. approved,rejected or processing.</w:t>
            </w:r>
          </w:p>
        </w:tc>
      </w:tr>
      <w:tr>
        <w:trPr>
          <w:cantSplit w:val="0"/>
          <w:tblHeader w:val="0"/>
        </w:trPr>
        <w:tc>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returns to the main screen abandoning any intermediate operation.</w:t>
            </w:r>
          </w:p>
        </w:tc>
      </w:tr>
    </w:tb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pStyle w:val="Heading2"/>
        <w:numPr>
          <w:ilvl w:val="1"/>
          <w:numId w:val="1"/>
        </w:numPr>
        <w:ind w:left="525" w:hanging="525"/>
        <w:rPr>
          <w:rFonts w:ascii="Calibri" w:cs="Calibri" w:eastAsia="Calibri" w:hAnsi="Calibri"/>
        </w:rPr>
      </w:pPr>
      <w:r w:rsidDel="00000000" w:rsidR="00000000" w:rsidRPr="00000000">
        <w:rPr>
          <w:rFonts w:ascii="Calibri" w:cs="Calibri" w:eastAsia="Calibri" w:hAnsi="Calibri"/>
          <w:rtl w:val="0"/>
        </w:rPr>
        <w:t xml:space="preserve">     Use Case #12</w:t>
      </w:r>
    </w:p>
    <w:tbl>
      <w:tblPr>
        <w:tblStyle w:val="Table1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UC#12</w:t>
            </w:r>
          </w:p>
        </w:tc>
      </w:tr>
      <w:tr>
        <w:trPr>
          <w:cantSplit w:val="0"/>
          <w:tblHeader w:val="0"/>
        </w:trPr>
        <w:tc>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view_meeting_minutes</w:t>
            </w:r>
          </w:p>
        </w:tc>
      </w:tr>
      <w:tr>
        <w:trPr>
          <w:cantSplit w:val="0"/>
          <w:tblHeader w:val="0"/>
        </w:trPr>
        <w:tc>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gets to view minutes of previous meetings.</w:t>
            </w:r>
          </w:p>
        </w:tc>
      </w:tr>
      <w:tr>
        <w:trPr>
          <w:cantSplit w:val="0"/>
          <w:tblHeader w:val="0"/>
        </w:trPr>
        <w:tc>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must be logged-in.</w:t>
            </w:r>
          </w:p>
        </w:tc>
      </w:tr>
      <w:tr>
        <w:trPr>
          <w:cantSplit w:val="0"/>
          <w:tblHeader w:val="0"/>
        </w:trPr>
        <w:tc>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clicks on ‘meeting minutes’ button.</w:t>
            </w:r>
          </w:p>
        </w:tc>
      </w:tr>
      <w:tr>
        <w:trPr>
          <w:cantSplit w:val="0"/>
          <w:tblHeader w:val="0"/>
        </w:trPr>
        <w:tc>
          <w:tcPr>
            <w:vMerge w:val="continue"/>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list of all meetings is displayed.</w:t>
            </w:r>
          </w:p>
        </w:tc>
      </w:tr>
      <w:tr>
        <w:trPr>
          <w:cantSplit w:val="0"/>
          <w:tblHeader w:val="0"/>
        </w:trPr>
        <w:tc>
          <w:tcPr>
            <w:vMerge w:val="continue"/>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 could then view the details of the meeting selected.</w:t>
            </w:r>
          </w:p>
        </w:tc>
      </w:tr>
      <w:tr>
        <w:trPr>
          <w:cantSplit w:val="0"/>
          <w:tblHeader w:val="0"/>
        </w:trPr>
        <w:tc>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returns to the main screen.</w:t>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2"/>
        <w:numPr>
          <w:ilvl w:val="1"/>
          <w:numId w:val="1"/>
        </w:numPr>
        <w:ind w:left="525" w:hanging="525"/>
        <w:rPr>
          <w:rFonts w:ascii="Calibri" w:cs="Calibri" w:eastAsia="Calibri" w:hAnsi="Calibri"/>
        </w:rPr>
      </w:pPr>
      <w:r w:rsidDel="00000000" w:rsidR="00000000" w:rsidRPr="00000000">
        <w:rPr>
          <w:rFonts w:ascii="Calibri" w:cs="Calibri" w:eastAsia="Calibri" w:hAnsi="Calibri"/>
          <w:rtl w:val="0"/>
        </w:rPr>
        <w:t xml:space="preserve">      Use Case #13</w:t>
      </w:r>
    </w:p>
    <w:tbl>
      <w:tblPr>
        <w:tblStyle w:val="Table1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UC#13</w:t>
            </w:r>
          </w:p>
        </w:tc>
      </w:tr>
      <w:tr>
        <w:trPr>
          <w:cantSplit w:val="0"/>
          <w:tblHeader w:val="0"/>
        </w:trPr>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feedback</w:t>
            </w:r>
          </w:p>
        </w:tc>
      </w:tr>
      <w:tr>
        <w:trPr>
          <w:cantSplit w:val="0"/>
          <w:tblHeader w:val="0"/>
        </w:trPr>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can give feedback for the services provided by the mess. Also reviewing recent feedbacks.</w:t>
            </w:r>
          </w:p>
        </w:tc>
      </w:tr>
      <w:tr>
        <w:trPr>
          <w:cantSplit w:val="0"/>
          <w:tblHeader w:val="0"/>
        </w:trPr>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w:t>
            </w:r>
          </w:p>
        </w:tc>
      </w:tr>
      <w:tr>
        <w:trPr>
          <w:cantSplit w:val="0"/>
          <w:tblHeader w:val="0"/>
        </w:trPr>
        <w:tc>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clicks on the ‘feedback’ button.</w:t>
            </w:r>
          </w:p>
        </w:tc>
      </w:tr>
      <w:tr>
        <w:trPr>
          <w:cantSplit w:val="0"/>
          <w:tblHeader w:val="0"/>
        </w:trPr>
        <w:tc>
          <w:tcPr>
            <w:vMerge w:val="continue"/>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feedback form is opened.</w:t>
            </w:r>
          </w:p>
        </w:tc>
      </w:tr>
      <w:tr>
        <w:trPr>
          <w:cantSplit w:val="0"/>
          <w:tblHeader w:val="0"/>
        </w:trPr>
        <w:tc>
          <w:tcPr>
            <w:vMerge w:val="continue"/>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fills in the feedback form  and submits it.[A1]</w:t>
            </w:r>
          </w:p>
        </w:tc>
      </w:tr>
      <w:tr>
        <w:trPr>
          <w:cantSplit w:val="0"/>
          <w:tblHeader w:val="0"/>
        </w:trPr>
        <w:tc>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feedback details are added in the database and are notified to mess convenor.</w:t>
            </w:r>
          </w:p>
        </w:tc>
      </w:tr>
      <w:tr>
        <w:trPr>
          <w:cantSplit w:val="0"/>
          <w:tblHeader w:val="0"/>
        </w:trPr>
        <w:tc>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post-condition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returns to initial screen</w:t>
            </w:r>
          </w:p>
        </w:tc>
      </w:tr>
      <w:tr>
        <w:trPr>
          <w:cantSplit w:val="0"/>
          <w:tblHeader w:val="0"/>
        </w:trPr>
        <w:tc>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returns to main screen abandoning any intermediate operation.</w:t>
            </w:r>
          </w:p>
        </w:tc>
      </w:tr>
    </w:tbl>
    <w:p w:rsidR="00000000" w:rsidDel="00000000" w:rsidP="00000000" w:rsidRDefault="00000000" w:rsidRPr="00000000" w14:paraId="0000028D">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pStyle w:val="Heading2"/>
        <w:numPr>
          <w:ilvl w:val="1"/>
          <w:numId w:val="1"/>
        </w:numPr>
        <w:ind w:left="525" w:hanging="525"/>
        <w:rPr>
          <w:rFonts w:ascii="Calibri" w:cs="Calibri" w:eastAsia="Calibri" w:hAnsi="Calibri"/>
        </w:rPr>
      </w:pPr>
      <w:r w:rsidDel="00000000" w:rsidR="00000000" w:rsidRPr="00000000">
        <w:rPr>
          <w:rFonts w:ascii="Calibri" w:cs="Calibri" w:eastAsia="Calibri" w:hAnsi="Calibri"/>
          <w:rtl w:val="0"/>
        </w:rPr>
        <w:t xml:space="preserve">      Use Case #14</w:t>
      </w:r>
    </w:p>
    <w:tbl>
      <w:tblPr>
        <w:tblStyle w:val="Table1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UC#14</w:t>
            </w:r>
          </w:p>
        </w:tc>
      </w:tr>
      <w:tr>
        <w:trPr>
          <w:cantSplit w:val="0"/>
          <w:tblHeader w:val="0"/>
        </w:trPr>
        <w:tc>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special_food_request</w:t>
            </w:r>
          </w:p>
        </w:tc>
      </w:tr>
      <w:tr>
        <w:trPr>
          <w:cantSplit w:val="0"/>
          <w:tblHeader w:val="0"/>
        </w:trPr>
        <w:tc>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request is made when either people are sick or there is some festival. The student can fill an application stating the requested food, with the date and duration for which it is to be made available.</w:t>
            </w:r>
          </w:p>
        </w:tc>
      </w:tr>
      <w:tr>
        <w:trPr>
          <w:cantSplit w:val="0"/>
          <w:tblHeader w:val="0"/>
        </w:trPr>
        <w:tc>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w:t>
            </w:r>
          </w:p>
        </w:tc>
      </w:tr>
      <w:tr>
        <w:trPr>
          <w:cantSplit w:val="0"/>
          <w:tblHeader w:val="0"/>
        </w:trPr>
        <w:tc>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clicks on ‘special food’ button.</w:t>
            </w:r>
          </w:p>
        </w:tc>
      </w:tr>
      <w:tr>
        <w:trPr>
          <w:cantSplit w:val="0"/>
          <w:tblHeader w:val="0"/>
        </w:trPr>
        <w:tc>
          <w:tcPr>
            <w:vMerge w:val="continue"/>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special food request form is displayed.</w:t>
            </w:r>
          </w:p>
        </w:tc>
      </w:tr>
      <w:tr>
        <w:trPr>
          <w:cantSplit w:val="0"/>
          <w:tblHeader w:val="0"/>
        </w:trPr>
        <w:tc>
          <w:tcPr>
            <w:vMerge w:val="continue"/>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fills in the required details and submits it.[A1]</w:t>
            </w:r>
          </w:p>
        </w:tc>
      </w:tr>
      <w:tr>
        <w:trPr>
          <w:cantSplit w:val="0"/>
          <w:tblHeader w:val="0"/>
        </w:trPr>
        <w:tc>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request is notified to the mess convener.</w:t>
            </w:r>
          </w:p>
        </w:tc>
      </w:tr>
      <w:tr>
        <w:trPr>
          <w:cantSplit w:val="0"/>
          <w:tblHeader w:val="0"/>
        </w:trPr>
        <w:tc>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A1</w:t>
            </w:r>
          </w:p>
        </w:tc>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process can be terminated at any time.</w:t>
            </w:r>
          </w:p>
        </w:tc>
      </w:tr>
      <w:tr>
        <w:trPr>
          <w:cantSplit w:val="0"/>
          <w:tblHeader w:val="0"/>
        </w:trPr>
        <w:tc>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initial screen.</w:t>
            </w:r>
          </w:p>
        </w:tc>
      </w:tr>
    </w:tbl>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2"/>
        <w:numPr>
          <w:ilvl w:val="1"/>
          <w:numId w:val="1"/>
        </w:numPr>
        <w:ind w:left="525" w:hanging="525"/>
        <w:rPr>
          <w:rFonts w:ascii="Calibri" w:cs="Calibri" w:eastAsia="Calibri" w:hAnsi="Calibri"/>
        </w:rPr>
      </w:pPr>
      <w:r w:rsidDel="00000000" w:rsidR="00000000" w:rsidRPr="00000000">
        <w:rPr>
          <w:rFonts w:ascii="Calibri" w:cs="Calibri" w:eastAsia="Calibri" w:hAnsi="Calibri"/>
          <w:rtl w:val="0"/>
        </w:rPr>
        <w:t xml:space="preserve">     Use Case #15</w:t>
      </w:r>
    </w:p>
    <w:tbl>
      <w:tblPr>
        <w:tblStyle w:val="Table1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UC#15</w:t>
            </w:r>
          </w:p>
        </w:tc>
      </w:tr>
      <w:tr>
        <w:trPr>
          <w:cantSplit w:val="0"/>
          <w:tblHeader w:val="0"/>
        </w:trPr>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apply_for_non_veg</w:t>
            </w:r>
          </w:p>
        </w:tc>
      </w:tr>
      <w:tr>
        <w:trPr>
          <w:cantSplit w:val="0"/>
          <w:tblHeader w:val="0"/>
        </w:trPr>
        <w:tc>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students who belong to the non-veg mess can only avail this facility. He will apply for the non-veg items and the dates when this service will be prevailed and accordingly the database will get updated.</w:t>
            </w:r>
          </w:p>
        </w:tc>
      </w:tr>
      <w:tr>
        <w:trPr>
          <w:cantSplit w:val="0"/>
          <w:tblHeader w:val="0"/>
        </w:trPr>
        <w:tc>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w:t>
            </w:r>
          </w:p>
        </w:tc>
      </w:tr>
      <w:tr>
        <w:trPr>
          <w:cantSplit w:val="0"/>
          <w:tblHeader w:val="0"/>
        </w:trPr>
        <w:tc>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logged-in as a member of non veg mess.</w:t>
            </w:r>
          </w:p>
        </w:tc>
      </w:tr>
      <w:tr>
        <w:trPr>
          <w:cantSplit w:val="0"/>
          <w:tblHeader w:val="0"/>
        </w:trPr>
        <w:tc>
          <w:tcPr>
            <w:vMerge w:val="restart"/>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non veg application form is displayed.</w:t>
            </w:r>
          </w:p>
        </w:tc>
      </w:tr>
      <w:tr>
        <w:trPr>
          <w:cantSplit w:val="0"/>
          <w:tblHeader w:val="0"/>
        </w:trPr>
        <w:tc>
          <w:tcPr>
            <w:vMerge w:val="continue"/>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fills in the form and submits it.[S1]</w:t>
            </w:r>
          </w:p>
        </w:tc>
      </w:tr>
      <w:tr>
        <w:trPr>
          <w:cantSplit w:val="0"/>
          <w:tblHeader w:val="0"/>
        </w:trPr>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processing, the database will get updated</w:t>
            </w:r>
          </w:p>
        </w:tc>
      </w:tr>
      <w:tr>
        <w:trPr>
          <w:cantSplit w:val="0"/>
          <w:tblHeader w:val="0"/>
        </w:trPr>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S1</w:t>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bill will get updated as per the chosen items.</w:t>
            </w:r>
          </w:p>
        </w:tc>
      </w:tr>
      <w:tr>
        <w:trPr>
          <w:cantSplit w:val="0"/>
          <w:tblHeader w:val="0"/>
        </w:trPr>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initial screen.</w:t>
            </w:r>
          </w:p>
        </w:tc>
      </w:tr>
    </w:tb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pStyle w:val="Heading2"/>
        <w:numPr>
          <w:ilvl w:val="1"/>
          <w:numId w:val="1"/>
        </w:numPr>
        <w:ind w:left="525" w:hanging="525"/>
        <w:rPr>
          <w:rFonts w:ascii="Calibri" w:cs="Calibri" w:eastAsia="Calibri" w:hAnsi="Calibri"/>
        </w:rPr>
      </w:pPr>
      <w:r w:rsidDel="00000000" w:rsidR="00000000" w:rsidRPr="00000000">
        <w:rPr>
          <w:rFonts w:ascii="Calibri" w:cs="Calibri" w:eastAsia="Calibri" w:hAnsi="Calibri"/>
          <w:rtl w:val="0"/>
        </w:rPr>
        <w:t xml:space="preserve">     Use Case #16</w:t>
      </w:r>
    </w:p>
    <w:tbl>
      <w:tblPr>
        <w:tblStyle w:val="Table1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UC#16</w:t>
            </w:r>
          </w:p>
        </w:tc>
      </w:tr>
      <w:tr>
        <w:trPr>
          <w:cantSplit w:val="0"/>
          <w:tblHeader w:val="0"/>
        </w:trPr>
        <w:tc>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special_food_request_status</w:t>
            </w:r>
          </w:p>
        </w:tc>
      </w:tr>
      <w:tr>
        <w:trPr>
          <w:cantSplit w:val="0"/>
          <w:tblHeader w:val="0"/>
        </w:trPr>
        <w:tc>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gets to view the status of his special food request i.e whether the request has been approved, rejected or is still in process.</w:t>
            </w:r>
          </w:p>
        </w:tc>
      </w:tr>
      <w:tr>
        <w:trPr>
          <w:cantSplit w:val="0"/>
          <w:tblHeader w:val="0"/>
        </w:trPr>
        <w:tc>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w:t>
            </w:r>
          </w:p>
        </w:tc>
      </w:tr>
      <w:tr>
        <w:trPr>
          <w:cantSplit w:val="0"/>
          <w:tblHeader w:val="0"/>
        </w:trPr>
        <w:tc>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clicks on ‘special food request status’ button.</w:t>
            </w:r>
          </w:p>
        </w:tc>
      </w:tr>
      <w:tr>
        <w:trPr>
          <w:cantSplit w:val="0"/>
          <w:tblHeader w:val="0"/>
        </w:trPr>
        <w:tc>
          <w:tcPr>
            <w:vMerge w:val="continue"/>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list of all the applied request are displayed along with status i.e. approved,rejected or processing.</w:t>
            </w:r>
          </w:p>
        </w:tc>
      </w:tr>
      <w:tr>
        <w:trPr>
          <w:cantSplit w:val="0"/>
          <w:tblHeader w:val="0"/>
        </w:trPr>
        <w:tc>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initial screen.</w:t>
            </w:r>
          </w:p>
        </w:tc>
      </w:tr>
    </w:tbl>
    <w:p w:rsidR="00000000" w:rsidDel="00000000" w:rsidP="00000000" w:rsidRDefault="00000000" w:rsidRPr="00000000" w14:paraId="000002FC">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3.17</w:t>
        <w:tab/>
        <w:t xml:space="preserve">  Use Case #17</w:t>
      </w:r>
    </w:p>
    <w:tbl>
      <w:tblPr>
        <w:tblStyle w:val="Table1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UC#17</w:t>
            </w:r>
          </w:p>
        </w:tc>
      </w:tr>
      <w:tr>
        <w:trPr>
          <w:cantSplit w:val="0"/>
          <w:tblHeader w:val="0"/>
        </w:trPr>
        <w:tc>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Non_veg_history</w:t>
            </w:r>
          </w:p>
        </w:tc>
      </w:tr>
      <w:tr>
        <w:trPr>
          <w:cantSplit w:val="0"/>
          <w:tblHeader w:val="0"/>
        </w:trPr>
        <w:tc>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can view his non-veg food history. The data is fetched from the database.</w:t>
            </w:r>
          </w:p>
        </w:tc>
      </w:tr>
      <w:tr>
        <w:trPr>
          <w:cantSplit w:val="0"/>
          <w:tblHeader w:val="0"/>
        </w:trPr>
        <w:tc>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Student</w:t>
            </w:r>
          </w:p>
        </w:tc>
      </w:tr>
      <w:tr>
        <w:trPr>
          <w:cantSplit w:val="0"/>
          <w:tblHeader w:val="0"/>
        </w:trPr>
        <w:tc>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must be logged in.</w:t>
            </w:r>
          </w:p>
        </w:tc>
      </w:tr>
      <w:tr>
        <w:trPr>
          <w:cantSplit w:val="0"/>
          <w:tblHeader w:val="0"/>
        </w:trPr>
        <w:tc>
          <w:tcPr>
            <w:vMerge w:val="restart"/>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clicks on ‘non veg history’ button.</w:t>
            </w:r>
          </w:p>
        </w:tc>
      </w:tr>
      <w:tr>
        <w:trPr>
          <w:cantSplit w:val="0"/>
          <w:tblHeader w:val="0"/>
        </w:trPr>
        <w:tc>
          <w:tcPr>
            <w:vMerge w:val="continue"/>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Non veg food history will be displayed on the screen.</w:t>
            </w:r>
          </w:p>
        </w:tc>
      </w:tr>
      <w:tr>
        <w:trPr>
          <w:cantSplit w:val="0"/>
          <w:tblHeader w:val="0"/>
        </w:trPr>
        <w:tc>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initial screen.</w:t>
            </w:r>
          </w:p>
        </w:tc>
      </w:tr>
    </w:tbl>
    <w:p w:rsidR="00000000" w:rsidDel="00000000" w:rsidP="00000000" w:rsidRDefault="00000000" w:rsidRPr="00000000" w14:paraId="0000031F">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pStyle w:val="Heading2"/>
        <w:rPr>
          <w:rFonts w:ascii="Calibri" w:cs="Calibri" w:eastAsia="Calibri" w:hAnsi="Calibri"/>
        </w:rPr>
      </w:pPr>
      <w:r w:rsidDel="00000000" w:rsidR="00000000" w:rsidRPr="00000000">
        <w:rPr>
          <w:rFonts w:ascii="Calibri" w:cs="Calibri" w:eastAsia="Calibri" w:hAnsi="Calibri"/>
          <w:rtl w:val="0"/>
        </w:rPr>
        <w:t xml:space="preserve">3.18    Use Case #18</w:t>
      </w:r>
    </w:p>
    <w:tbl>
      <w:tblPr>
        <w:tblStyle w:val="Table1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UC#18</w:t>
            </w:r>
          </w:p>
        </w:tc>
      </w:tr>
      <w:tr>
        <w:trPr>
          <w:cantSplit w:val="0"/>
          <w:tblHeader w:val="0"/>
        </w:trPr>
        <w:tc>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view_feedback</w:t>
            </w:r>
          </w:p>
        </w:tc>
      </w:tr>
      <w:tr>
        <w:trPr>
          <w:cantSplit w:val="0"/>
          <w:tblHeader w:val="0"/>
        </w:trPr>
        <w:tc>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convenor can view the feedbacks filled by the students.</w:t>
            </w:r>
          </w:p>
        </w:tc>
      </w:tr>
      <w:tr>
        <w:trPr>
          <w:cantSplit w:val="0"/>
          <w:tblHeader w:val="0"/>
        </w:trPr>
        <w:tc>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w:t>
            </w:r>
          </w:p>
        </w:tc>
      </w:tr>
      <w:tr>
        <w:trPr>
          <w:cantSplit w:val="0"/>
          <w:tblHeader w:val="0"/>
        </w:trPr>
        <w:tc>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must be logged in as a mess convenor</w:t>
            </w:r>
          </w:p>
        </w:tc>
      </w:tr>
      <w:tr>
        <w:trPr>
          <w:cantSplit w:val="0"/>
          <w:tblHeader w:val="0"/>
        </w:trPr>
        <w:tc>
          <w:tcPr>
            <w:vMerge w:val="restart"/>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 of feedbacks would be displayed on the screen.</w:t>
            </w:r>
          </w:p>
        </w:tc>
      </w:tr>
      <w:tr>
        <w:trPr>
          <w:cantSplit w:val="0"/>
          <w:tblHeader w:val="0"/>
        </w:trPr>
        <w:tc>
          <w:tcPr>
            <w:vMerge w:val="continue"/>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can select any feedback and review it.</w:t>
            </w:r>
          </w:p>
        </w:tc>
      </w:tr>
      <w:tr>
        <w:trPr>
          <w:cantSplit w:val="0"/>
          <w:tblHeader w:val="0"/>
        </w:trPr>
        <w:tc>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the Dashboard, procedure aborted(initial screen).</w:t>
            </w:r>
          </w:p>
        </w:tc>
      </w:tr>
    </w:tbl>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#19</w:t>
      </w:r>
    </w:p>
    <w:tbl>
      <w:tblPr>
        <w:tblStyle w:val="Table1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UC#19</w:t>
            </w:r>
          </w:p>
        </w:tc>
      </w:tr>
      <w:tr>
        <w:trPr>
          <w:cantSplit w:val="0"/>
          <w:tblHeader w:val="0"/>
        </w:trPr>
        <w:tc>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send_meeting_alert</w:t>
            </w:r>
          </w:p>
        </w:tc>
      </w:tr>
      <w:tr>
        <w:trPr>
          <w:cantSplit w:val="0"/>
          <w:tblHeader w:val="0"/>
        </w:trPr>
        <w:tc>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convenor sends the information about the meeting to the respective mess committee members.</w:t>
            </w:r>
          </w:p>
        </w:tc>
      </w:tr>
      <w:tr>
        <w:trPr>
          <w:cantSplit w:val="0"/>
          <w:tblHeader w:val="0"/>
        </w:trPr>
        <w:tc>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w:t>
            </w:r>
          </w:p>
        </w:tc>
      </w:tr>
      <w:tr>
        <w:trPr>
          <w:cantSplit w:val="0"/>
          <w:tblHeader w:val="0"/>
        </w:trPr>
        <w:tc>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must be logged in as a mess convenor</w:t>
            </w:r>
          </w:p>
        </w:tc>
      </w:tr>
      <w:tr>
        <w:trPr>
          <w:cantSplit w:val="0"/>
          <w:tblHeader w:val="0"/>
        </w:trPr>
        <w:tc>
          <w:tcPr>
            <w:vMerge w:val="restart"/>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clicks on ‘send meeting alert’.</w:t>
            </w:r>
          </w:p>
        </w:tc>
      </w:tr>
      <w:tr>
        <w:trPr>
          <w:cantSplit w:val="0"/>
          <w:tblHeader w:val="0"/>
        </w:trPr>
        <w:tc>
          <w:tcPr>
            <w:vMerge w:val="continue"/>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form is displayed on the screen.</w:t>
            </w:r>
          </w:p>
        </w:tc>
      </w:tr>
      <w:tr>
        <w:trPr>
          <w:cantSplit w:val="0"/>
          <w:tblHeader w:val="0"/>
        </w:trPr>
        <w:tc>
          <w:tcPr>
            <w:vMerge w:val="continue"/>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fills the agenda, description, date and time of the meeting.</w:t>
            </w:r>
          </w:p>
        </w:tc>
      </w:tr>
      <w:tr>
        <w:trPr>
          <w:cantSplit w:val="0"/>
          <w:tblHeader w:val="0"/>
        </w:trPr>
        <w:tc>
          <w:tcPr>
            <w:vMerge w:val="continue"/>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clicks on ‘alert’.[A1]</w:t>
            </w:r>
          </w:p>
        </w:tc>
      </w:tr>
      <w:tr>
        <w:trPr>
          <w:cantSplit w:val="0"/>
          <w:tblHeader w:val="0"/>
        </w:trPr>
        <w:tc>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information of the meeting is sent to all the mess committee members.</w:t>
            </w:r>
          </w:p>
        </w:tc>
      </w:tr>
      <w:tr>
        <w:trPr>
          <w:cantSplit w:val="0"/>
          <w:tblHeader w:val="0"/>
        </w:trPr>
        <w:tc>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A1</w:t>
            </w:r>
            <w:r w:rsidDel="00000000" w:rsidR="00000000" w:rsidRPr="00000000">
              <w:rPr>
                <w:rtl w:val="0"/>
              </w:rPr>
            </w:r>
          </w:p>
        </w:tc>
        <w:tc>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convenor chooses not to alert.</w:t>
            </w:r>
            <w:r w:rsidDel="00000000" w:rsidR="00000000" w:rsidRPr="00000000">
              <w:rPr>
                <w:rtl w:val="0"/>
              </w:rPr>
            </w:r>
          </w:p>
        </w:tc>
      </w:tr>
      <w:tr>
        <w:trPr>
          <w:cantSplit w:val="0"/>
          <w:tblHeader w:val="0"/>
        </w:trPr>
        <w:tc>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convenor returns to initial screen.</w:t>
            </w:r>
          </w:p>
        </w:tc>
      </w:tr>
      <w:tr>
        <w:trPr>
          <w:cantSplit w:val="0"/>
          <w:tblHeader w:val="0"/>
        </w:trPr>
        <w:tc>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 stops the procedure and returns to the initial screen.</w:t>
            </w:r>
          </w:p>
        </w:tc>
      </w:tr>
    </w:tbl>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#20</w:t>
      </w:r>
    </w:p>
    <w:tbl>
      <w:tblPr>
        <w:tblStyle w:val="Table2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UC#20</w:t>
            </w:r>
          </w:p>
        </w:tc>
      </w:tr>
      <w:tr>
        <w:trPr>
          <w:cantSplit w:val="0"/>
          <w:tblHeader w:val="0"/>
        </w:trPr>
        <w:tc>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publish_meeting_minutes</w:t>
            </w:r>
          </w:p>
        </w:tc>
      </w:tr>
      <w:tr>
        <w:trPr>
          <w:cantSplit w:val="0"/>
          <w:tblHeader w:val="0"/>
        </w:trPr>
        <w:tc>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minutes of the meeting are published by the convenor.</w:t>
            </w:r>
          </w:p>
        </w:tc>
      </w:tr>
      <w:tr>
        <w:trPr>
          <w:cantSplit w:val="0"/>
          <w:tblHeader w:val="0"/>
        </w:trPr>
        <w:tc>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w:t>
            </w:r>
          </w:p>
        </w:tc>
      </w:tr>
      <w:tr>
        <w:trPr>
          <w:cantSplit w:val="0"/>
          <w:tblHeader w:val="0"/>
        </w:trPr>
        <w:tc>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must be logged in as a mess convenor</w:t>
            </w:r>
          </w:p>
        </w:tc>
      </w:tr>
      <w:tr>
        <w:trPr>
          <w:cantSplit w:val="0"/>
          <w:tblHeader w:val="0"/>
        </w:trPr>
        <w:tc>
          <w:tcPr>
            <w:vMerge w:val="restart"/>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will click on ‘publish minutes’.</w:t>
            </w:r>
          </w:p>
        </w:tc>
      </w:tr>
      <w:tr>
        <w:trPr>
          <w:cantSplit w:val="0"/>
          <w:tblHeader w:val="0"/>
        </w:trPr>
        <w:tc>
          <w:tcPr>
            <w:vMerge w:val="continue"/>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form would appear on the screen asking for meeting agenda, description and minutes.</w:t>
            </w:r>
          </w:p>
        </w:tc>
      </w:tr>
      <w:tr>
        <w:trPr>
          <w:cantSplit w:val="0"/>
          <w:tblHeader w:val="0"/>
        </w:trPr>
        <w:tc>
          <w:tcPr>
            <w:vMerge w:val="continue"/>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will fill the form.</w:t>
            </w:r>
          </w:p>
        </w:tc>
      </w:tr>
      <w:tr>
        <w:trPr>
          <w:cantSplit w:val="0"/>
          <w:tblHeader w:val="0"/>
        </w:trPr>
        <w:tc>
          <w:tcPr>
            <w:vMerge w:val="continue"/>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will submit the form. [A1]</w:t>
            </w:r>
          </w:p>
        </w:tc>
      </w:tr>
      <w:tr>
        <w:trPr>
          <w:cantSplit w:val="0"/>
          <w:tblHeader w:val="0"/>
        </w:trPr>
        <w:tc>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minutes for the meeting will get published and all the student and the mess warden can access it.</w:t>
            </w:r>
          </w:p>
        </w:tc>
      </w:tr>
      <w:tr>
        <w:trPr>
          <w:cantSplit w:val="0"/>
          <w:tblHeader w:val="0"/>
        </w:trPr>
        <w:tc>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A1</w:t>
            </w:r>
            <w:r w:rsidDel="00000000" w:rsidR="00000000" w:rsidRPr="00000000">
              <w:rPr>
                <w:rtl w:val="0"/>
              </w:rPr>
            </w:r>
          </w:p>
        </w:tc>
        <w:tc>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chooses not to publish</w:t>
            </w:r>
            <w:r w:rsidDel="00000000" w:rsidR="00000000" w:rsidRPr="00000000">
              <w:rPr>
                <w:rtl w:val="0"/>
              </w:rPr>
            </w:r>
          </w:p>
        </w:tc>
      </w:tr>
      <w:tr>
        <w:trPr>
          <w:cantSplit w:val="0"/>
          <w:tblHeader w:val="0"/>
        </w:trPr>
        <w:tc>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convenor returns to initial screen.</w:t>
            </w:r>
          </w:p>
        </w:tc>
      </w:tr>
      <w:tr>
        <w:trPr>
          <w:cantSplit w:val="0"/>
          <w:tblHeader w:val="0"/>
        </w:trPr>
        <w:tc>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 aborts the procedure, return to Dashboard.</w:t>
            </w:r>
          </w:p>
        </w:tc>
      </w:tr>
    </w:tbl>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pStyle w:val="Heading2"/>
        <w:numPr>
          <w:ilvl w:val="1"/>
          <w:numId w:val="2"/>
        </w:numPr>
        <w:ind w:left="525" w:hanging="525"/>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     Use Case #21</w:t>
      </w:r>
    </w:p>
    <w:tbl>
      <w:tblPr>
        <w:tblStyle w:val="Table2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UC#21</w:t>
            </w:r>
          </w:p>
        </w:tc>
      </w:tr>
      <w:tr>
        <w:trPr>
          <w:cantSplit w:val="0"/>
          <w:tblHeader w:val="0"/>
        </w:trPr>
        <w:tc>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change_menu_request</w:t>
            </w:r>
          </w:p>
        </w:tc>
      </w:tr>
      <w:tr>
        <w:trPr>
          <w:cantSplit w:val="0"/>
          <w:tblHeader w:val="0"/>
        </w:trPr>
        <w:tc>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 can request the mess manager for change in the mess menu after analysing the feedbacks, meetings or polling results.</w:t>
            </w:r>
          </w:p>
        </w:tc>
      </w:tr>
      <w:tr>
        <w:trPr>
          <w:cantSplit w:val="0"/>
          <w:tblHeader w:val="0"/>
        </w:trPr>
        <w:tc>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w:t>
            </w:r>
          </w:p>
        </w:tc>
      </w:tr>
      <w:tr>
        <w:trPr>
          <w:cantSplit w:val="0"/>
          <w:tblHeader w:val="0"/>
        </w:trPr>
        <w:tc>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must be logged in as a mess convenor</w:t>
            </w:r>
          </w:p>
        </w:tc>
      </w:tr>
      <w:tr>
        <w:trPr>
          <w:cantSplit w:val="0"/>
          <w:tblHeader w:val="0"/>
        </w:trPr>
        <w:tc>
          <w:tcPr>
            <w:vMerge w:val="restart"/>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 clicks on ‘change menu request’</w:t>
            </w:r>
          </w:p>
        </w:tc>
      </w:tr>
      <w:tr>
        <w:trPr>
          <w:cantSplit w:val="0"/>
          <w:tblHeader w:val="0"/>
        </w:trPr>
        <w:tc>
          <w:tcPr>
            <w:vMerge w:val="continue"/>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Application is displayed on the screen.</w:t>
            </w:r>
          </w:p>
        </w:tc>
      </w:tr>
      <w:tr>
        <w:trPr>
          <w:cantSplit w:val="0"/>
          <w:tblHeader w:val="0"/>
        </w:trPr>
        <w:tc>
          <w:tcPr>
            <w:vMerge w:val="continue"/>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 inputs the new menu (items along with time)[A1]</w:t>
            </w:r>
          </w:p>
        </w:tc>
      </w:tr>
      <w:tr>
        <w:trPr>
          <w:cantSplit w:val="0"/>
          <w:tblHeader w:val="0"/>
        </w:trPr>
        <w:tc>
          <w:tcPr>
            <w:vMerge w:val="continue"/>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application is submitted. [A1]</w:t>
            </w:r>
          </w:p>
        </w:tc>
      </w:tr>
      <w:tr>
        <w:trPr>
          <w:cantSplit w:val="0"/>
          <w:tblHeader w:val="0"/>
        </w:trPr>
        <w:tc>
          <w:tcPr/>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application is forwarded to the Mess Manager for processing.</w:t>
            </w:r>
          </w:p>
        </w:tc>
      </w:tr>
      <w:tr>
        <w:trPr>
          <w:cantSplit w:val="0"/>
          <w:tblHeader w:val="0"/>
        </w:trPr>
        <w:tc>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A1</w:t>
            </w:r>
            <w:r w:rsidDel="00000000" w:rsidR="00000000" w:rsidRPr="00000000">
              <w:rPr>
                <w:rtl w:val="0"/>
              </w:rPr>
            </w:r>
          </w:p>
        </w:tc>
        <w:tc>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procedure is aborted, return to initial screen.</w:t>
            </w:r>
          </w:p>
        </w:tc>
      </w:tr>
    </w:tbl>
    <w:p w:rsidR="00000000" w:rsidDel="00000000" w:rsidP="00000000" w:rsidRDefault="00000000" w:rsidRPr="00000000" w14:paraId="000003C7">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#22</w:t>
      </w:r>
    </w:p>
    <w:tbl>
      <w:tblPr>
        <w:tblStyle w:val="Table2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UC#22</w:t>
            </w:r>
          </w:p>
        </w:tc>
      </w:tr>
      <w:tr>
        <w:trPr>
          <w:cantSplit w:val="0"/>
          <w:tblHeader w:val="0"/>
        </w:trPr>
        <w:tc>
          <w:tcPr/>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menu_change_status</w:t>
            </w:r>
          </w:p>
        </w:tc>
      </w:tr>
      <w:tr>
        <w:trPr>
          <w:cantSplit w:val="0"/>
          <w:tblHeader w:val="0"/>
        </w:trPr>
        <w:tc>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Change in menu if accepted is reflected in the menu table.</w:t>
            </w:r>
          </w:p>
        </w:tc>
      </w:tr>
      <w:tr>
        <w:trPr>
          <w:cantSplit w:val="0"/>
          <w:tblHeader w:val="0"/>
        </w:trPr>
        <w:tc>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Convenor,Student,Mess Manager,Mess Warden</w:t>
            </w:r>
          </w:p>
        </w:tc>
      </w:tr>
      <w:tr>
        <w:trPr>
          <w:cantSplit w:val="0"/>
          <w:tblHeader w:val="0"/>
        </w:trPr>
        <w:tc>
          <w:tcPr/>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 actor logged in could see the change in menu through ‘view menu’ button.</w:t>
            </w:r>
          </w:p>
        </w:tc>
      </w:tr>
      <w:tr>
        <w:trPr>
          <w:cantSplit w:val="0"/>
          <w:tblHeader w:val="0"/>
        </w:trPr>
        <w:tc>
          <w:tcPr>
            <w:vMerge w:val="restart"/>
          </w:tcPr>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 on ‘view menu’ button.</w:t>
            </w:r>
          </w:p>
        </w:tc>
      </w:tr>
      <w:tr>
        <w:trPr>
          <w:cantSplit w:val="0"/>
          <w:tblHeader w:val="0"/>
        </w:trPr>
        <w:tc>
          <w:tcPr>
            <w:vMerge w:val="continue"/>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updated menu(if any) is displayed on the screen.</w:t>
            </w:r>
          </w:p>
        </w:tc>
      </w:tr>
      <w:tr>
        <w:trPr>
          <w:cantSplit w:val="0"/>
          <w:tblHeader w:val="0"/>
        </w:trPr>
        <w:tc>
          <w:tcPr/>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bl>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#23</w:t>
      </w:r>
    </w:p>
    <w:tbl>
      <w:tblPr>
        <w:tblStyle w:val="Table2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UC#23</w:t>
            </w:r>
          </w:p>
        </w:tc>
      </w:tr>
      <w:tr>
        <w:trPr>
          <w:cantSplit w:val="0"/>
          <w:tblHeader w:val="0"/>
        </w:trPr>
        <w:tc>
          <w:tcPr/>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respond_special_food_request</w:t>
            </w:r>
          </w:p>
        </w:tc>
      </w:tr>
      <w:tr>
        <w:trPr>
          <w:cantSplit w:val="0"/>
          <w:tblHeader w:val="0"/>
        </w:trPr>
        <w:tc>
          <w:tcPr/>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convenor can respond to the applications filed by the students for special food during festivals or in cases of sickness.</w:t>
            </w:r>
          </w:p>
        </w:tc>
      </w:tr>
      <w:tr>
        <w:trPr>
          <w:cantSplit w:val="0"/>
          <w:tblHeader w:val="0"/>
        </w:trPr>
        <w:tc>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Convenor</w:t>
            </w:r>
          </w:p>
        </w:tc>
      </w:tr>
      <w:tr>
        <w:trPr>
          <w:cantSplit w:val="0"/>
          <w:tblHeader w:val="0"/>
        </w:trPr>
        <w:tc>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is logged in as Mess Convenor and there are requests for special food to respond to.</w:t>
            </w:r>
          </w:p>
        </w:tc>
      </w:tr>
      <w:tr>
        <w:trPr>
          <w:cantSplit w:val="0"/>
          <w:tblHeader w:val="0"/>
        </w:trPr>
        <w:tc>
          <w:tcPr>
            <w:vMerge w:val="restart"/>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will click on ‘applications for special food’.</w:t>
            </w:r>
          </w:p>
        </w:tc>
      </w:tr>
      <w:tr>
        <w:trPr>
          <w:cantSplit w:val="0"/>
          <w:tblHeader w:val="0"/>
        </w:trPr>
        <w:tc>
          <w:tcPr>
            <w:vMerge w:val="continue"/>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 of applications will be displayed on the screen.</w:t>
            </w:r>
          </w:p>
        </w:tc>
      </w:tr>
      <w:tr>
        <w:trPr>
          <w:cantSplit w:val="0"/>
          <w:tblHeader w:val="0"/>
        </w:trPr>
        <w:tc>
          <w:tcPr>
            <w:vMerge w:val="continue"/>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Convenor can select any of the application, review its purpose and duration and special food preferences and accordingly respond to the request (accept or reject).[S1] [A1]</w:t>
            </w:r>
          </w:p>
        </w:tc>
      </w:tr>
      <w:tr>
        <w:trPr>
          <w:cantSplit w:val="0"/>
          <w:tblHeader w:val="0"/>
        </w:trPr>
        <w:tc>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application is processed, database is updated.</w:t>
            </w:r>
          </w:p>
        </w:tc>
      </w:tr>
      <w:tr>
        <w:trPr>
          <w:cantSplit w:val="0"/>
          <w:tblHeader w:val="0"/>
        </w:trPr>
        <w:tc>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w:t>
            </w:r>
          </w:p>
        </w:tc>
        <w:tc>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status of the application is updated and the student is notified.</w:t>
            </w:r>
          </w:p>
        </w:tc>
      </w:tr>
      <w:tr>
        <w:trPr>
          <w:cantSplit w:val="0"/>
          <w:tblHeader w:val="0"/>
        </w:trPr>
        <w:tc>
          <w:tcPr/>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G1</w:t>
            </w:r>
          </w:p>
        </w:tc>
        <w:tc>
          <w:tcPr/>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procedure will be aborted, system return to initial screen (dashboard).</w:t>
            </w:r>
          </w:p>
        </w:tc>
      </w:tr>
    </w:tbl>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#24</w:t>
      </w:r>
    </w:p>
    <w:tbl>
      <w:tblPr>
        <w:tblStyle w:val="Table2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UC#24</w:t>
            </w:r>
          </w:p>
        </w:tc>
      </w:tr>
      <w:tr>
        <w:trPr>
          <w:cantSplit w:val="0"/>
          <w:tblHeader w:val="0"/>
        </w:trPr>
        <w:tc>
          <w:tcPr/>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view_meeting_info</w:t>
            </w:r>
          </w:p>
        </w:tc>
      </w:tr>
      <w:tr>
        <w:trPr>
          <w:cantSplit w:val="0"/>
          <w:tblHeader w:val="0"/>
        </w:trPr>
        <w:tc>
          <w:tcPr/>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 case facilitates viewing of various meetings and their information.</w:t>
            </w:r>
          </w:p>
        </w:tc>
      </w:tr>
      <w:tr>
        <w:trPr>
          <w:cantSplit w:val="0"/>
          <w:tblHeader w:val="0"/>
        </w:trPr>
        <w:tc>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Warden</w:t>
            </w:r>
          </w:p>
        </w:tc>
      </w:tr>
      <w:tr>
        <w:trPr>
          <w:cantSplit w:val="0"/>
          <w:tblHeader w:val="0"/>
        </w:trPr>
        <w:tc>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should be logged in as mess warden.</w:t>
            </w:r>
          </w:p>
        </w:tc>
      </w:tr>
      <w:tr>
        <w:trPr>
          <w:cantSplit w:val="0"/>
          <w:tblHeader w:val="0"/>
        </w:trPr>
        <w:tc>
          <w:tcPr>
            <w:vMerge w:val="restart"/>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Warden clicks on ‘view meeting info’.</w:t>
            </w:r>
          </w:p>
        </w:tc>
      </w:tr>
      <w:tr>
        <w:trPr>
          <w:cantSplit w:val="0"/>
          <w:tblHeader w:val="0"/>
        </w:trPr>
        <w:tc>
          <w:tcPr>
            <w:vMerge w:val="continue"/>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Lists of meetings scheduled along with their agenda and description is displayed.</w:t>
            </w:r>
          </w:p>
        </w:tc>
      </w:tr>
      <w:tr>
        <w:trPr>
          <w:cantSplit w:val="0"/>
          <w:tblHeader w:val="0"/>
        </w:trPr>
        <w:tc>
          <w:tcPr/>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bl>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#25</w:t>
      </w:r>
    </w:p>
    <w:tbl>
      <w:tblPr>
        <w:tblStyle w:val="Table2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UC#25</w:t>
            </w:r>
          </w:p>
        </w:tc>
      </w:tr>
      <w:tr>
        <w:trPr>
          <w:cantSplit w:val="0"/>
          <w:tblHeader w:val="0"/>
        </w:trPr>
        <w:tc>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view_meeting_minutes</w:t>
            </w:r>
          </w:p>
        </w:tc>
      </w:tr>
      <w:tr>
        <w:trPr>
          <w:cantSplit w:val="0"/>
          <w:tblHeader w:val="0"/>
        </w:trPr>
        <w:tc>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minutes of the meetings (between mess committee members are published) are accessible by the mess Warden for supervising.</w:t>
            </w:r>
          </w:p>
        </w:tc>
      </w:tr>
      <w:tr>
        <w:trPr>
          <w:cantSplit w:val="0"/>
          <w:tblHeader w:val="0"/>
        </w:trPr>
        <w:tc>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Warden,Mess Convener,Mess Committee</w:t>
            </w:r>
          </w:p>
        </w:tc>
      </w:tr>
      <w:tr>
        <w:trPr>
          <w:cantSplit w:val="0"/>
          <w:tblHeader w:val="0"/>
        </w:trPr>
        <w:tc>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should be logged in as mess warden.</w:t>
            </w:r>
          </w:p>
        </w:tc>
      </w:tr>
      <w:tr>
        <w:trPr>
          <w:cantSplit w:val="0"/>
          <w:tblHeader w:val="0"/>
        </w:trPr>
        <w:tc>
          <w:tcPr>
            <w:vMerge w:val="restart"/>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Warden clicks on ‘view meeting minutes’.</w:t>
            </w:r>
          </w:p>
        </w:tc>
      </w:tr>
      <w:tr>
        <w:trPr>
          <w:cantSplit w:val="0"/>
          <w:tblHeader w:val="0"/>
        </w:trPr>
        <w:tc>
          <w:tcPr>
            <w:vMerge w:val="continue"/>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Lists of meetings scheduled along with their complete information and minutes is displayed</w:t>
            </w:r>
          </w:p>
        </w:tc>
      </w:tr>
      <w:tr>
        <w:trPr>
          <w:cantSplit w:val="0"/>
          <w:tblHeader w:val="0"/>
        </w:trPr>
        <w:tc>
          <w:tcPr/>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bl>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25" w:right="0" w:hanging="52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Use Case #26</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2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UC#26</w:t>
            </w:r>
          </w:p>
        </w:tc>
      </w:tr>
      <w:tr>
        <w:trPr>
          <w:cantSplit w:val="0"/>
          <w:tblHeader w:val="0"/>
        </w:trPr>
        <w:tc>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view-menu</w:t>
            </w:r>
          </w:p>
        </w:tc>
      </w:tr>
      <w:tr>
        <w:trPr>
          <w:cantSplit w:val="0"/>
          <w:tblHeader w:val="0"/>
        </w:trPr>
        <w:tc>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gets to view the menu of both the mess. The query from the actor is sent to the database where the data is read and is displayed on the screen</w:t>
            </w:r>
          </w:p>
        </w:tc>
      </w:tr>
      <w:tr>
        <w:trPr>
          <w:cantSplit w:val="0"/>
          <w:tblHeader w:val="0"/>
        </w:trPr>
        <w:tc>
          <w:tcPr/>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Warden , Mess Manager</w:t>
            </w:r>
          </w:p>
        </w:tc>
      </w:tr>
      <w:tr>
        <w:trPr>
          <w:cantSplit w:val="0"/>
          <w:tblHeader w:val="0"/>
        </w:trPr>
        <w:tc>
          <w:tcPr/>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must be logged in..</w:t>
            </w:r>
          </w:p>
        </w:tc>
      </w:tr>
      <w:tr>
        <w:trPr>
          <w:cantSplit w:val="0"/>
          <w:tblHeader w:val="0"/>
        </w:trPr>
        <w:tc>
          <w:tcPr>
            <w:vMerge w:val="restart"/>
          </w:tcPr>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clicks the ‘view menu’ button.</w:t>
            </w:r>
          </w:p>
        </w:tc>
      </w:tr>
      <w:tr>
        <w:trPr>
          <w:cantSplit w:val="0"/>
          <w:tblHeader w:val="0"/>
        </w:trPr>
        <w:tc>
          <w:tcPr>
            <w:vMerge w:val="continue"/>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gets a screen of the current menu.</w:t>
            </w:r>
          </w:p>
        </w:tc>
      </w:tr>
      <w:tr>
        <w:trPr>
          <w:cantSplit w:val="0"/>
          <w:tblHeader w:val="0"/>
        </w:trPr>
        <w:tc>
          <w:tcPr/>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actor returns to the main screen.</w:t>
            </w:r>
          </w:p>
        </w:tc>
      </w:tr>
    </w:tbl>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25" w:right="0" w:hanging="52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Use Case #27</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2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UC#27</w:t>
            </w:r>
          </w:p>
        </w:tc>
      </w:tr>
      <w:tr>
        <w:trPr>
          <w:cantSplit w:val="0"/>
          <w:tblHeader w:val="0"/>
        </w:trPr>
        <w:tc>
          <w:tcPr/>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view_feedback</w:t>
            </w:r>
          </w:p>
        </w:tc>
      </w:tr>
      <w:tr>
        <w:trPr>
          <w:cantSplit w:val="0"/>
          <w:tblHeader w:val="0"/>
        </w:trPr>
        <w:tc>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warden can view the feedbacks of both the mess filled by the students.</w:t>
            </w:r>
          </w:p>
        </w:tc>
      </w:tr>
      <w:tr>
        <w:trPr>
          <w:cantSplit w:val="0"/>
          <w:tblHeader w:val="0"/>
        </w:trPr>
        <w:tc>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warden</w:t>
            </w:r>
          </w:p>
        </w:tc>
      </w:tr>
      <w:tr>
        <w:trPr>
          <w:cantSplit w:val="0"/>
          <w:tblHeader w:val="0"/>
        </w:trPr>
        <w:tc>
          <w:tcPr/>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must be logged in as a mess warden</w:t>
            </w:r>
          </w:p>
        </w:tc>
      </w:tr>
      <w:tr>
        <w:trPr>
          <w:cantSplit w:val="0"/>
          <w:tblHeader w:val="0"/>
        </w:trPr>
        <w:tc>
          <w:tcPr>
            <w:vMerge w:val="restart"/>
          </w:tcPr>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 of feedbacks would be displayed on the screen.</w:t>
            </w:r>
          </w:p>
        </w:tc>
      </w:tr>
      <w:tr>
        <w:trPr>
          <w:cantSplit w:val="0"/>
          <w:tblHeader w:val="0"/>
        </w:trPr>
        <w:tc>
          <w:tcPr>
            <w:vMerge w:val="continue"/>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Warden can select any feedback and review it.</w:t>
            </w:r>
          </w:p>
        </w:tc>
      </w:tr>
      <w:tr>
        <w:trPr>
          <w:cantSplit w:val="0"/>
          <w:tblHeader w:val="0"/>
        </w:trPr>
        <w:tc>
          <w:tcPr/>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the Dashboard, procedure aborted(initial screen).</w:t>
            </w:r>
          </w:p>
        </w:tc>
      </w:tr>
    </w:tbl>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25" w:right="0" w:hanging="52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Use Case #28</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2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UC#28</w:t>
            </w:r>
          </w:p>
        </w:tc>
      </w:tr>
      <w:tr>
        <w:trPr>
          <w:cantSplit w:val="0"/>
          <w:tblHeader w:val="0"/>
        </w:trPr>
        <w:tc>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view_feedback_statistics</w:t>
            </w:r>
          </w:p>
        </w:tc>
      </w:tr>
      <w:tr>
        <w:trPr>
          <w:cantSplit w:val="0"/>
          <w:tblHeader w:val="0"/>
        </w:trPr>
        <w:tc>
          <w:tcPr/>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warden can view the feedback statistics of the mess that he wants to view.</w:t>
            </w:r>
          </w:p>
        </w:tc>
      </w:tr>
      <w:tr>
        <w:trPr>
          <w:cantSplit w:val="0"/>
          <w:tblHeader w:val="0"/>
        </w:trPr>
        <w:tc>
          <w:tcPr/>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warden</w:t>
            </w:r>
          </w:p>
        </w:tc>
      </w:tr>
      <w:tr>
        <w:trPr>
          <w:cantSplit w:val="0"/>
          <w:tblHeader w:val="0"/>
        </w:trPr>
        <w:tc>
          <w:tcPr/>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must be logged in as a mess warden.</w:t>
            </w:r>
          </w:p>
        </w:tc>
      </w:tr>
      <w:tr>
        <w:trPr>
          <w:cantSplit w:val="0"/>
          <w:tblHeader w:val="0"/>
        </w:trPr>
        <w:tc>
          <w:tcPr>
            <w:vMerge w:val="restart"/>
          </w:tcPr>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warden will click on the feedback statistics of the mess that he want to view.</w:t>
            </w:r>
          </w:p>
        </w:tc>
      </w:tr>
      <w:tr>
        <w:trPr>
          <w:cantSplit w:val="0"/>
          <w:tblHeader w:val="0"/>
        </w:trPr>
        <w:tc>
          <w:tcPr>
            <w:vMerge w:val="continue"/>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list of feedback will be displayed on the screen and then he can click on the feedback statistics from the list that he want to review.</w:t>
            </w:r>
          </w:p>
        </w:tc>
      </w:tr>
      <w:tr>
        <w:trPr>
          <w:cantSplit w:val="0"/>
          <w:tblHeader w:val="0"/>
        </w:trPr>
        <w:tc>
          <w:tcPr/>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 returns to the Dashboard, procedure aborted(initial screen).</w:t>
            </w:r>
          </w:p>
        </w:tc>
      </w:tr>
    </w:tbl>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#29</w:t>
      </w:r>
    </w:p>
    <w:tbl>
      <w:tblPr>
        <w:tblStyle w:val="Table2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UC#29</w:t>
            </w:r>
          </w:p>
        </w:tc>
      </w:tr>
      <w:tr>
        <w:trPr>
          <w:cantSplit w:val="0"/>
          <w:tblHeader w:val="0"/>
        </w:trPr>
        <w:tc>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update_menu</w:t>
            </w:r>
          </w:p>
        </w:tc>
      </w:tr>
      <w:tr>
        <w:trPr>
          <w:cantSplit w:val="0"/>
          <w:tblHeader w:val="0"/>
        </w:trPr>
        <w:tc>
          <w:tcPr/>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menu can be updated by the mess Manager on the basis of the requests by mess convenor.</w:t>
            </w:r>
          </w:p>
        </w:tc>
      </w:tr>
      <w:tr>
        <w:trPr>
          <w:cantSplit w:val="0"/>
          <w:tblHeader w:val="0"/>
        </w:trPr>
        <w:tc>
          <w:tcPr/>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Manager</w:t>
            </w:r>
          </w:p>
        </w:tc>
      </w:tr>
      <w:tr>
        <w:trPr>
          <w:cantSplit w:val="0"/>
          <w:tblHeader w:val="0"/>
        </w:trPr>
        <w:tc>
          <w:tcPr/>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manager must be logged in.</w:t>
            </w:r>
          </w:p>
        </w:tc>
      </w:tr>
      <w:tr>
        <w:trPr>
          <w:cantSplit w:val="0"/>
          <w:tblHeader w:val="0"/>
        </w:trPr>
        <w:tc>
          <w:tcPr>
            <w:vMerge w:val="restart"/>
          </w:tcPr>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manager gets current menu on the screen.</w:t>
            </w:r>
          </w:p>
        </w:tc>
      </w:tr>
      <w:tr>
        <w:trPr>
          <w:cantSplit w:val="0"/>
          <w:tblHeader w:val="0"/>
        </w:trPr>
        <w:tc>
          <w:tcPr>
            <w:vMerge w:val="continue"/>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Manager can either add new items or replace a food item in the menu.</w:t>
            </w:r>
          </w:p>
        </w:tc>
      </w:tr>
      <w:tr>
        <w:trPr>
          <w:cantSplit w:val="0"/>
          <w:tblHeader w:val="0"/>
        </w:trPr>
        <w:tc>
          <w:tcPr/>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changes made in the menu are updated in the database.</w:t>
            </w:r>
          </w:p>
        </w:tc>
      </w:tr>
      <w:tr>
        <w:trPr>
          <w:cantSplit w:val="0"/>
          <w:tblHeader w:val="0"/>
        </w:trPr>
        <w:tc>
          <w:tcPr/>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manager returns to the main screen abandoning any intermediate process.</w:t>
            </w:r>
          </w:p>
        </w:tc>
      </w:tr>
    </w:tbl>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#30</w:t>
      </w:r>
    </w:p>
    <w:tbl>
      <w:tblPr>
        <w:tblStyle w:val="Table3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UC#25</w:t>
            </w:r>
          </w:p>
        </w:tc>
      </w:tr>
      <w:tr>
        <w:trPr>
          <w:cantSplit w:val="0"/>
          <w:tblHeader w:val="0"/>
        </w:trPr>
        <w:tc>
          <w:tcPr/>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registration_start</w:t>
            </w:r>
          </w:p>
        </w:tc>
      </w:tr>
      <w:tr>
        <w:trPr>
          <w:cantSplit w:val="0"/>
          <w:tblHeader w:val="0"/>
        </w:trPr>
        <w:tc>
          <w:tcPr/>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Manager decides the starting and ending date of registration of mess for the coming semester.</w:t>
            </w:r>
          </w:p>
        </w:tc>
      </w:tr>
      <w:tr>
        <w:trPr>
          <w:cantSplit w:val="0"/>
          <w:tblHeader w:val="0"/>
        </w:trPr>
        <w:tc>
          <w:tcPr/>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Manager</w:t>
            </w:r>
          </w:p>
        </w:tc>
      </w:tr>
      <w:tr>
        <w:trPr>
          <w:cantSplit w:val="0"/>
          <w:tblHeader w:val="0"/>
        </w:trPr>
        <w:tc>
          <w:tcPr/>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manager must be logged in..</w:t>
            </w:r>
          </w:p>
        </w:tc>
      </w:tr>
      <w:tr>
        <w:trPr>
          <w:cantSplit w:val="0"/>
          <w:tblHeader w:val="0"/>
        </w:trPr>
        <w:tc>
          <w:tcPr>
            <w:vMerge w:val="restart"/>
          </w:tcPr>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Manager clicks on ‘registration start’ button.</w:t>
            </w:r>
          </w:p>
        </w:tc>
      </w:tr>
      <w:tr>
        <w:trPr>
          <w:cantSplit w:val="0"/>
          <w:tblHeader w:val="0"/>
        </w:trPr>
        <w:tc>
          <w:tcPr>
            <w:vMerge w:val="continue"/>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form will be displayed on the screen comprises of start date and end date for the registration of mess. Mess manager will fill up the form.</w:t>
            </w:r>
          </w:p>
        </w:tc>
      </w:tr>
      <w:tr>
        <w:trPr>
          <w:cantSplit w:val="0"/>
          <w:tblHeader w:val="0"/>
        </w:trPr>
        <w:tc>
          <w:tcPr/>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database will be updated.</w:t>
            </w:r>
          </w:p>
        </w:tc>
      </w:tr>
      <w:tr>
        <w:trPr>
          <w:cantSplit w:val="0"/>
          <w:tblHeader w:val="0"/>
        </w:trPr>
        <w:tc>
          <w:tcPr/>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r>
        <w:trPr>
          <w:cantSplit w:val="0"/>
          <w:tblHeader w:val="0"/>
        </w:trPr>
        <w:tc>
          <w:tcPr/>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p>
        </w:tc>
      </w:tr>
    </w:tbl>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1">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522">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 #31</w:t>
      </w:r>
    </w:p>
    <w:tbl>
      <w:tblPr>
        <w:tblStyle w:val="Table3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UC#31</w:t>
            </w:r>
          </w:p>
        </w:tc>
      </w:tr>
      <w:tr>
        <w:trPr>
          <w:cantSplit w:val="0"/>
          <w:tblHeader w:val="0"/>
        </w:trPr>
        <w:tc>
          <w:tcPr/>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respond_leave_request</w:t>
            </w:r>
          </w:p>
        </w:tc>
      </w:tr>
      <w:tr>
        <w:trPr>
          <w:cantSplit w:val="0"/>
          <w:trHeight w:val="180" w:hRule="atLeast"/>
          <w:tblHeader w:val="0"/>
        </w:trPr>
        <w:tc>
          <w:tcPr/>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manager can respond to the leave requests made by the students.</w:t>
            </w:r>
          </w:p>
        </w:tc>
      </w:tr>
      <w:tr>
        <w:trPr>
          <w:cantSplit w:val="0"/>
          <w:tblHeader w:val="0"/>
        </w:trPr>
        <w:tc>
          <w:tcPr/>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Manager</w:t>
            </w:r>
          </w:p>
        </w:tc>
      </w:tr>
      <w:tr>
        <w:trPr>
          <w:cantSplit w:val="0"/>
          <w:tblHeader w:val="0"/>
        </w:trPr>
        <w:tc>
          <w:tcPr/>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manager must be logged in.</w:t>
            </w:r>
          </w:p>
        </w:tc>
      </w:tr>
      <w:tr>
        <w:trPr>
          <w:cantSplit w:val="0"/>
          <w:tblHeader w:val="0"/>
        </w:trPr>
        <w:tc>
          <w:tcPr>
            <w:vMerge w:val="restart"/>
          </w:tcPr>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mess manager gets the screen with a list of all the applied requests for leaves.</w:t>
            </w:r>
          </w:p>
        </w:tc>
      </w:tr>
      <w:tr>
        <w:trPr>
          <w:cantSplit w:val="0"/>
          <w:tblHeader w:val="0"/>
        </w:trPr>
        <w:tc>
          <w:tcPr>
            <w:vMerge w:val="continue"/>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can select any application and review it.</w:t>
            </w:r>
          </w:p>
        </w:tc>
      </w:tr>
      <w:tr>
        <w:trPr>
          <w:cantSplit w:val="0"/>
          <w:tblHeader w:val="0"/>
        </w:trPr>
        <w:tc>
          <w:tcPr>
            <w:vMerge w:val="continue"/>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Manager can either approve or reject the request on the basis of the purpose and duration.[S1][A1]</w:t>
            </w:r>
          </w:p>
        </w:tc>
      </w:tr>
      <w:tr>
        <w:trPr>
          <w:cantSplit w:val="0"/>
          <w:tblHeader w:val="0"/>
        </w:trPr>
        <w:tc>
          <w:tcPr/>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rebate details are updated in the database.</w:t>
            </w:r>
          </w:p>
        </w:tc>
      </w:tr>
      <w:tr>
        <w:trPr>
          <w:cantSplit w:val="0"/>
          <w:tblHeader w:val="0"/>
        </w:trPr>
        <w:tc>
          <w:tcPr/>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gets notified about the status of its application.</w:t>
            </w:r>
          </w:p>
        </w:tc>
      </w:tr>
      <w:tr>
        <w:trPr>
          <w:cantSplit w:val="0"/>
          <w:tblHeader w:val="0"/>
        </w:trPr>
        <w:tc>
          <w:tcPr/>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manager returns to the main screen abandoning any intermediate process.</w:t>
            </w:r>
          </w:p>
        </w:tc>
      </w:tr>
    </w:tbl>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54B">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     Use case#32</w:t>
      </w:r>
    </w:p>
    <w:tbl>
      <w:tblPr>
        <w:tblStyle w:val="Table3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577"/>
        <w:gridCol w:w="7370"/>
        <w:tblGridChange w:id="0">
          <w:tblGrid>
            <w:gridCol w:w="1403"/>
            <w:gridCol w:w="577"/>
            <w:gridCol w:w="7370"/>
          </w:tblGrid>
        </w:tblGridChange>
      </w:tblGrid>
      <w:tr>
        <w:trPr>
          <w:cantSplit w:val="0"/>
          <w:tblHeader w:val="0"/>
        </w:trPr>
        <w:tc>
          <w:tcPr/>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UC ID</w:t>
            </w:r>
          </w:p>
        </w:tc>
        <w:tc>
          <w:tcPr>
            <w:gridSpan w:val="2"/>
          </w:tcPr>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UC#32</w:t>
            </w:r>
          </w:p>
        </w:tc>
      </w:tr>
      <w:tr>
        <w:trPr>
          <w:cantSplit w:val="0"/>
          <w:tblHeader w:val="0"/>
        </w:trPr>
        <w:tc>
          <w:tcPr/>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 case Name</w:t>
            </w:r>
          </w:p>
        </w:tc>
        <w:tc>
          <w:tcPr>
            <w:gridSpan w:val="2"/>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respond_vacation_food_request</w:t>
            </w:r>
          </w:p>
        </w:tc>
      </w:tr>
      <w:tr>
        <w:trPr>
          <w:cantSplit w:val="0"/>
          <w:trHeight w:val="180" w:hRule="atLeast"/>
          <w:tblHeader w:val="0"/>
        </w:trPr>
        <w:tc>
          <w:tcPr/>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gridSpan w:val="2"/>
          </w:tcPr>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manager can respond to the vacation food requests made by the students.</w:t>
            </w:r>
          </w:p>
        </w:tc>
      </w:tr>
      <w:tr>
        <w:trPr>
          <w:cantSplit w:val="0"/>
          <w:tblHeader w:val="0"/>
        </w:trPr>
        <w:tc>
          <w:tcPr/>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Actor</w:t>
            </w:r>
          </w:p>
        </w:tc>
        <w:tc>
          <w:tcPr>
            <w:gridSpan w:val="2"/>
          </w:tcPr>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 Manager</w:t>
            </w:r>
          </w:p>
        </w:tc>
      </w:tr>
      <w:tr>
        <w:trPr>
          <w:cantSplit w:val="0"/>
          <w:tblHeader w:val="0"/>
        </w:trPr>
        <w:tc>
          <w:tcPr/>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manager must be logged in.</w:t>
            </w:r>
          </w:p>
        </w:tc>
      </w:tr>
      <w:tr>
        <w:trPr>
          <w:cantSplit w:val="0"/>
          <w:tblHeader w:val="0"/>
        </w:trPr>
        <w:tc>
          <w:tcPr>
            <w:vMerge w:val="restart"/>
          </w:tcPr>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Main Flow</w:t>
            </w:r>
          </w:p>
        </w:tc>
        <w:tc>
          <w:tcPr/>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mess manager gets the screen with a list of all the applied requests for vacation food.</w:t>
            </w:r>
          </w:p>
        </w:tc>
      </w:tr>
      <w:tr>
        <w:trPr>
          <w:cantSplit w:val="0"/>
          <w:tblHeader w:val="0"/>
        </w:trPr>
        <w:tc>
          <w:tcPr>
            <w:vMerge w:val="continue"/>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can select any application and review it.</w:t>
            </w:r>
          </w:p>
        </w:tc>
      </w:tr>
      <w:tr>
        <w:trPr>
          <w:cantSplit w:val="0"/>
          <w:tblHeader w:val="0"/>
        </w:trPr>
        <w:tc>
          <w:tcPr>
            <w:vMerge w:val="continue"/>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Manager can either approve or reject the request on the basis of the purpose and duration.[S1][A1]</w:t>
            </w:r>
          </w:p>
        </w:tc>
      </w:tr>
      <w:tr>
        <w:trPr>
          <w:cantSplit w:val="0"/>
          <w:tblHeader w:val="0"/>
        </w:trPr>
        <w:tc>
          <w:tcPr/>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 conditions</w:t>
            </w:r>
          </w:p>
        </w:tc>
        <w:tc>
          <w:tcPr>
            <w:gridSpan w:val="2"/>
          </w:tcPr>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details are updated in the database.</w:t>
            </w:r>
          </w:p>
        </w:tc>
      </w:tr>
      <w:tr>
        <w:trPr>
          <w:cantSplit w:val="0"/>
          <w:tblHeader w:val="0"/>
        </w:trPr>
        <w:tc>
          <w:tcPr/>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Alternate Flow</w:t>
            </w:r>
          </w:p>
        </w:tc>
        <w:tc>
          <w:tcPr/>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NIL</w:t>
            </w:r>
            <w:r w:rsidDel="00000000" w:rsidR="00000000" w:rsidRPr="00000000">
              <w:rPr>
                <w:rtl w:val="0"/>
              </w:rPr>
            </w:r>
          </w:p>
        </w:tc>
      </w:tr>
      <w:tr>
        <w:trPr>
          <w:cantSplit w:val="0"/>
          <w:tblHeader w:val="0"/>
        </w:trPr>
        <w:tc>
          <w:tcPr/>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 Flow</w:t>
            </w:r>
          </w:p>
        </w:tc>
        <w:tc>
          <w:tcPr/>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student gets notified about the status of its application.</w:t>
            </w:r>
          </w:p>
        </w:tc>
      </w:tr>
      <w:tr>
        <w:trPr>
          <w:cantSplit w:val="0"/>
          <w:tblHeader w:val="0"/>
        </w:trPr>
        <w:tc>
          <w:tcPr/>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Global Alternate Flow</w:t>
            </w:r>
          </w:p>
        </w:tc>
        <w:tc>
          <w:tcPr/>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GA1</w:t>
            </w:r>
          </w:p>
        </w:tc>
        <w:tc>
          <w:tcPr/>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tabs>
                <w:tab w:val="left" w:leader="none" w:pos="2688"/>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mess manager returns to the main screen abandoning any intermediate process.</w:t>
            </w:r>
          </w:p>
        </w:tc>
      </w:tr>
    </w:tbl>
    <w:p w:rsidR="00000000" w:rsidDel="00000000" w:rsidP="00000000" w:rsidRDefault="00000000" w:rsidRPr="00000000" w14:paraId="00000570">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5">
      <w:pPr>
        <w:pStyle w:val="Heading1"/>
        <w:numPr>
          <w:ilvl w:val="0"/>
          <w:numId w:val="2"/>
        </w:numPr>
        <w:ind w:left="525" w:hanging="525"/>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Other Nonfunctional Requirements</w:t>
      </w:r>
    </w:p>
    <w:p w:rsidR="00000000" w:rsidDel="00000000" w:rsidP="00000000" w:rsidRDefault="00000000" w:rsidRPr="00000000" w14:paraId="00000576">
      <w:pPr>
        <w:pStyle w:val="Heading2"/>
        <w:numPr>
          <w:ilvl w:val="1"/>
          <w:numId w:val="2"/>
        </w:numPr>
        <w:ind w:left="525" w:hanging="525"/>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Security Requirements</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security-related issues to be taken care of:</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authorized users (Institute students, Mess manager, Mess Warden) can use the system and no others.</w:t>
      </w:r>
    </w:p>
    <w:p w:rsidR="00000000" w:rsidDel="00000000" w:rsidP="00000000" w:rsidRDefault="00000000" w:rsidRPr="00000000" w14:paraId="000005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privileges to the mess warden, mess convener and mess manager must not be accessed by the students. </w:t>
      </w:r>
    </w:p>
    <w:p w:rsidR="00000000" w:rsidDel="00000000" w:rsidP="00000000" w:rsidRDefault="00000000" w:rsidRPr="00000000" w14:paraId="000005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automatic logout system (session expired) will logout a student after certain amount of time (may be 10 minutes). In case a password is forgotten, a new one will be emailed to that user's email ID after requesting new password by user.</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F">
      <w:pPr>
        <w:pStyle w:val="Heading2"/>
        <w:numPr>
          <w:ilvl w:val="1"/>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User Characteristics</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operate this software the user (student/faculty/guest) must have a knowledge of computer. The user will have visual interfaces to carry each operations, the user does not necessarily have to possess all the knowledge of the database.</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The interface should be user friendly and all the features must be easily accessible.</w:t>
      </w:r>
    </w:p>
    <w:p w:rsidR="00000000" w:rsidDel="00000000" w:rsidP="00000000" w:rsidRDefault="00000000" w:rsidRPr="00000000" w14:paraId="00000582">
      <w:pPr>
        <w:pStyle w:val="Heading2"/>
        <w:numPr>
          <w:ilvl w:val="1"/>
          <w:numId w:val="2"/>
        </w:numPr>
        <w:ind w:left="525" w:hanging="525"/>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Business Rules</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rebate details will be carry forward to the next month.</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2.The bill of the current month will be generated on the first day of next month</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6">
      <w:pPr>
        <w:pStyle w:val="Heading1"/>
        <w:numPr>
          <w:ilvl w:val="0"/>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List of open issues (unresolved issues) with the module</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tbl>
      <w:tblPr>
        <w:tblStyle w:val="Table33"/>
        <w:tblW w:w="8317.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6"/>
        <w:gridCol w:w="2092"/>
        <w:gridCol w:w="2110"/>
        <w:gridCol w:w="1654"/>
        <w:gridCol w:w="1655"/>
        <w:tblGridChange w:id="0">
          <w:tblGrid>
            <w:gridCol w:w="806"/>
            <w:gridCol w:w="2092"/>
            <w:gridCol w:w="2110"/>
            <w:gridCol w:w="1654"/>
            <w:gridCol w:w="1655"/>
          </w:tblGrid>
        </w:tblGridChange>
      </w:tblGrid>
      <w:tr>
        <w:trPr>
          <w:cantSplit w:val="0"/>
          <w:tblHeader w:val="0"/>
        </w:trPr>
        <w:tc>
          <w:tcPr/>
          <w:p w:rsidR="00000000" w:rsidDel="00000000" w:rsidP="00000000" w:rsidRDefault="00000000" w:rsidRPr="00000000" w14:paraId="0000058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 No</w:t>
            </w:r>
          </w:p>
        </w:tc>
        <w:tc>
          <w:tcPr/>
          <w:p w:rsidR="00000000" w:rsidDel="00000000" w:rsidP="00000000" w:rsidRDefault="00000000" w:rsidRPr="00000000" w14:paraId="0000058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Issue details</w:t>
            </w:r>
          </w:p>
        </w:tc>
        <w:tc>
          <w:tcPr/>
          <w:p w:rsidR="00000000" w:rsidDel="00000000" w:rsidP="00000000" w:rsidRDefault="00000000" w:rsidRPr="00000000" w14:paraId="0000058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w:t>
            </w:r>
          </w:p>
        </w:tc>
        <w:tc>
          <w:tcPr/>
          <w:p w:rsidR="00000000" w:rsidDel="00000000" w:rsidP="00000000" w:rsidRDefault="00000000" w:rsidRPr="00000000" w14:paraId="0000058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it can be resolved?</w:t>
            </w:r>
          </w:p>
        </w:tc>
        <w:tc>
          <w:tcPr/>
          <w:p w:rsidR="00000000" w:rsidDel="00000000" w:rsidP="00000000" w:rsidRDefault="00000000" w:rsidRPr="00000000" w14:paraId="0000058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Any other relevant information</w:t>
            </w:r>
          </w:p>
        </w:tc>
      </w:tr>
      <w:tr>
        <w:trPr>
          <w:cantSplit w:val="0"/>
          <w:trHeight w:val="1492" w:hRule="atLeast"/>
          <w:tblHeader w:val="0"/>
        </w:trPr>
        <w:tc>
          <w:tcPr/>
          <w:p w:rsidR="00000000" w:rsidDel="00000000" w:rsidP="00000000" w:rsidRDefault="00000000" w:rsidRPr="00000000" w14:paraId="000005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5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w:t>
            </w:r>
          </w:p>
        </w:tc>
        <w:tc>
          <w:tcPr/>
          <w:p w:rsidR="00000000" w:rsidDel="00000000" w:rsidP="00000000" w:rsidRDefault="00000000" w:rsidRPr="00000000" w14:paraId="000005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Ajax</w:t>
            </w:r>
          </w:p>
        </w:tc>
        <w:tc>
          <w:tcPr/>
          <w:p w:rsidR="00000000" w:rsidDel="00000000" w:rsidP="00000000" w:rsidRDefault="00000000" w:rsidRPr="00000000" w14:paraId="000005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Already tried much of the ways but didn’t find any solution</w:t>
            </w:r>
          </w:p>
        </w:tc>
        <w:tc>
          <w:tcPr/>
          <w:p w:rsidR="00000000" w:rsidDel="00000000" w:rsidP="00000000" w:rsidRDefault="00000000" w:rsidRPr="00000000" w14:paraId="000005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r>
        <w:trPr>
          <w:cantSplit w:val="0"/>
          <w:trHeight w:val="1259" w:hRule="atLeast"/>
          <w:tblHeader w:val="0"/>
        </w:trPr>
        <w:tc>
          <w:tcPr/>
          <w:p w:rsidR="00000000" w:rsidDel="00000000" w:rsidP="00000000" w:rsidRDefault="00000000" w:rsidRPr="00000000" w14:paraId="000005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5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Calendar Problems(Dates displaying in text format)</w:t>
            </w:r>
          </w:p>
        </w:tc>
        <w:tc>
          <w:tcPr/>
          <w:p w:rsidR="00000000" w:rsidDel="00000000" w:rsidP="00000000" w:rsidRDefault="00000000" w:rsidRPr="00000000" w14:paraId="000005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Ajax</w:t>
            </w:r>
          </w:p>
        </w:tc>
        <w:tc>
          <w:tcPr/>
          <w:p w:rsidR="00000000" w:rsidDel="00000000" w:rsidP="00000000" w:rsidRDefault="00000000" w:rsidRPr="00000000" w14:paraId="000005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Didn’t found any solution</w:t>
            </w:r>
          </w:p>
        </w:tc>
        <w:tc>
          <w:tcPr/>
          <w:p w:rsidR="00000000" w:rsidDel="00000000" w:rsidP="00000000" w:rsidRDefault="00000000" w:rsidRPr="00000000" w14:paraId="000005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r>
        <w:trPr>
          <w:cantSplit w:val="0"/>
          <w:tblHeader w:val="0"/>
        </w:trPr>
        <w:tc>
          <w:tcPr/>
          <w:p w:rsidR="00000000" w:rsidDel="00000000" w:rsidP="00000000" w:rsidRDefault="00000000" w:rsidRPr="00000000" w14:paraId="000005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5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w:t>
            </w:r>
          </w:p>
        </w:tc>
        <w:tc>
          <w:tcPr/>
          <w:p w:rsidR="00000000" w:rsidDel="00000000" w:rsidP="00000000" w:rsidRDefault="00000000" w:rsidRPr="00000000" w14:paraId="000005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Unimplemented Functionality</w:t>
            </w:r>
          </w:p>
        </w:tc>
        <w:tc>
          <w:tcPr/>
          <w:p w:rsidR="00000000" w:rsidDel="00000000" w:rsidP="00000000" w:rsidRDefault="00000000" w:rsidRPr="00000000" w14:paraId="000005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p w:rsidR="00000000" w:rsidDel="00000000" w:rsidP="00000000" w:rsidRDefault="00000000" w:rsidRPr="00000000" w14:paraId="000005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bl>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pStyle w:val="Heading1"/>
        <w:numPr>
          <w:ilvl w:val="0"/>
          <w:numId w:val="2"/>
        </w:numPr>
        <w:ind w:left="525" w:hanging="525"/>
        <w:rPr>
          <w:rFonts w:ascii="Calibri" w:cs="Calibri" w:eastAsia="Calibri" w:hAnsi="Calibri"/>
        </w:rPr>
      </w:pPr>
      <w:r w:rsidDel="00000000" w:rsidR="00000000" w:rsidRPr="00000000">
        <w:rPr>
          <w:rFonts w:ascii="Calibri" w:cs="Calibri" w:eastAsia="Calibri" w:hAnsi="Calibri"/>
          <w:rtl w:val="0"/>
        </w:rPr>
        <w:t xml:space="preserve">Some of the issues, problems you faced, lessons you learned during the project, suggestions and your guanine feedback (for future).</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Issues</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functionality could be added like updation of the convener and committee member, monthly bill cost.</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 faced</w:t>
      </w:r>
      <w:r w:rsidDel="00000000" w:rsidR="00000000" w:rsidRPr="00000000">
        <w:rPr>
          <w:rtl w:val="0"/>
        </w:rPr>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Ajax</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Lessons learned</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work</w:t>
        <w:tab/>
      </w:r>
    </w:p>
    <w:p w:rsidR="00000000" w:rsidDel="00000000" w:rsidP="00000000" w:rsidRDefault="00000000" w:rsidRPr="00000000" w14:paraId="000005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under pressure</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pStyle w:val="Heading1"/>
        <w:rPr>
          <w:rFonts w:ascii="Calibri" w:cs="Calibri" w:eastAsia="Calibri" w:hAnsi="Calibri"/>
        </w:rPr>
      </w:pPr>
      <w:bookmarkStart w:colFirst="0" w:colLast="0" w:name="_heading=h.2bn6wsx" w:id="25"/>
      <w:bookmarkEnd w:id="25"/>
      <w:r w:rsidDel="00000000" w:rsidR="00000000" w:rsidRPr="00000000">
        <w:rPr>
          <w:rFonts w:ascii="Calibri" w:cs="Calibri" w:eastAsia="Calibri" w:hAnsi="Calibri"/>
          <w:rtl w:val="0"/>
        </w:rPr>
        <w:t xml:space="preserve">Appendix C: To Be Determined List</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References for the guest’s entries, staff and stock details.</w:t>
      </w:r>
    </w:p>
    <w:sectPr>
      <w:type w:val="continuous"/>
      <w:pgSz w:h="15840" w:w="12240" w:orient="portrait"/>
      <w:pgMar w:bottom="1440" w:top="1440" w:left="1296" w:right="129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ambr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16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16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16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525" w:hanging="525"/>
      </w:pPr>
      <w:rPr/>
    </w:lvl>
    <w:lvl w:ilvl="1">
      <w:start w:val="10"/>
      <w:numFmt w:val="decimal"/>
      <w:lvlText w:val="%1.%2"/>
      <w:lvlJc w:val="left"/>
      <w:pPr>
        <w:ind w:left="525" w:hanging="52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3"/>
      <w:numFmt w:val="decimal"/>
      <w:lvlText w:val="%1"/>
      <w:lvlJc w:val="left"/>
      <w:pPr>
        <w:ind w:left="525" w:hanging="525"/>
      </w:pPr>
      <w:rPr/>
    </w:lvl>
    <w:lvl w:ilvl="1">
      <w:start w:val="19"/>
      <w:numFmt w:val="decimal"/>
      <w:lvlText w:val="%1.%2"/>
      <w:lvlJc w:val="left"/>
      <w:pPr>
        <w:ind w:left="525" w:hanging="52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pPr>
    <w:rPr>
      <w:rFonts w:ascii="Arial" w:cs="Arial" w:eastAsia="Arial" w:hAnsi="Arial"/>
      <w:b w:val="1"/>
      <w:i w:val="0"/>
      <w:smallCaps w:val="0"/>
      <w:strike w:val="0"/>
      <w:color w:val="000000"/>
      <w:sz w:val="64"/>
      <w:szCs w:val="64"/>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6">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7">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9">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3">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5">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7">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8">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9">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1">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3">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5">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6">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7">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8">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9">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0">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1">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3">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MhVQ7h6oRSIBwAWEBET3iCyFZg==">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gAah8KFHN1Z2dlc3QuaDZxazM0M2lhem9xEgdOQVZORUVUah8KFHN1Z2dlc3QubGtoM2tzcGw0b2lzEgdOQVZORUVUaiUKFHN1Z2dlc3QueG1hOXoyNnNvbTVxEg1NT0hBTU1BRCBBRElMah8KFHN1Z2dlc3QucmQ4aGVhbHRlcXFjEgdOQVZORUVUaiQKFHN1Z2dlc3QueHd5cDRud3YxbGZrEgxIRU1BTlQgU0lOR0hyITFwbTB2RGUtTFJnRUlTS1JhSUREaHVfaDlFYnEzeGV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