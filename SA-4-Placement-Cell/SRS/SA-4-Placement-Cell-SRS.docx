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MODULE Name – Placement Cell</w:t>
      </w:r>
    </w:p>
    <w:p w:rsidR="00000000" w:rsidDel="00000000" w:rsidP="00000000" w:rsidRDefault="00000000" w:rsidRPr="00000000" w14:paraId="00000002">
      <w:pPr>
        <w:pBdr>
          <w:top w:space="0" w:sz="0" w:val="nil"/>
          <w:left w:space="0" w:sz="0" w:val="nil"/>
          <w:bottom w:space="0" w:sz="0" w:val="nil"/>
          <w:right w:space="0" w:sz="0" w:val="nil"/>
          <w:between w:space="0" w:sz="0" w:val="nil"/>
        </w:pBdr>
        <w:ind w:left="720" w:firstLine="0"/>
        <w:rPr>
          <w:color w:val="7f7f7f"/>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b w:val="1"/>
          <w:color w:val="000000"/>
          <w:sz w:val="24"/>
          <w:szCs w:val="24"/>
          <w:rtl w:val="0"/>
        </w:rPr>
        <w:t xml:space="preserve">Problem Description</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color w:val="000000"/>
          <w:rtl w:val="0"/>
        </w:rPr>
        <w:t xml:space="preserve">This SRS provides a complete description of all the functions and constraints of the Placement Cell Module. It can be accessed by the students, Placement Chairman and Placement Officer. This software provides the facility to the organization to make the placement process fully software oriented and thus decrease the burden on people involved in the process.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color w:val="000000"/>
          <w:rtl w:val="0"/>
        </w:rPr>
        <w:t xml:space="preserve">This document is intended for </w:t>
      </w:r>
      <w:sdt>
        <w:sdtPr>
          <w:tag w:val="goog_rdk_0"/>
        </w:sdtPr>
        <w:sdtContent>
          <w:ins w:author="HARSH KUSHWAHA" w:id="0" w:date="2023-04-22T11:58:47Z">
            <w:r w:rsidDel="00000000" w:rsidR="00000000" w:rsidRPr="00000000">
              <w:rPr>
                <w:color w:val="000000"/>
                <w:rtl w:val="0"/>
              </w:rPr>
              <w:t xml:space="preserve">The </w:t>
            </w:r>
          </w:ins>
        </w:sdtContent>
      </w:sdt>
      <w:r w:rsidDel="00000000" w:rsidR="00000000" w:rsidRPr="00000000">
        <w:rPr>
          <w:color w:val="000000"/>
          <w:rtl w:val="0"/>
        </w:rPr>
        <w:t xml:space="preserve">Placement </w:t>
      </w:r>
      <w:r w:rsidDel="00000000" w:rsidR="00000000" w:rsidRPr="00000000">
        <w:rPr>
          <w:rtl w:val="0"/>
        </w:rPr>
        <w:t xml:space="preserve">officer</w:t>
      </w:r>
      <w:r w:rsidDel="00000000" w:rsidR="00000000" w:rsidRPr="00000000">
        <w:rPr>
          <w:color w:val="000000"/>
          <w:rtl w:val="0"/>
        </w:rPr>
        <w:t xml:space="preserve"> and other faculties that are involved in the placement process and also for the software developers to understand their basic requirements that are supposed to be fulfilled by the software. Students can also refer to this document to meticulously understand their requirements, responsibilities and scope of their actions.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pStyle w:val="Heading2"/>
        <w:numPr>
          <w:ilvl w:val="1"/>
          <w:numId w:val="3"/>
        </w:numPr>
        <w:spacing w:after="0" w:before="0" w:lineRule="auto"/>
        <w:ind w:left="1440" w:hanging="360"/>
        <w:rPr/>
      </w:pPr>
      <w:r w:rsidDel="00000000" w:rsidR="00000000" w:rsidRPr="00000000">
        <w:rPr>
          <w:rFonts w:ascii="Calibri" w:cs="Calibri" w:eastAsia="Calibri" w:hAnsi="Calibri"/>
          <w:color w:val="000000"/>
          <w:sz w:val="22"/>
          <w:szCs w:val="22"/>
          <w:rtl w:val="0"/>
        </w:rPr>
        <w:t xml:space="preserve">STUDENT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keepNext w:val="0"/>
        <w:keepLines w:val="0"/>
        <w:numPr>
          <w:ilvl w:val="0"/>
          <w:numId w:val="1"/>
        </w:numPr>
        <w:spacing w:after="0" w:before="0" w:line="240" w:lineRule="auto"/>
        <w:ind w:left="720" w:hanging="360"/>
        <w:rPr>
          <w:rFonts w:ascii="Noto Sans Symbols" w:cs="Noto Sans Symbols" w:eastAsia="Noto Sans Symbols" w:hAnsi="Noto Sans Symbols"/>
          <w:color w:val="000000"/>
        </w:rPr>
      </w:pPr>
      <w:r w:rsidDel="00000000" w:rsidR="00000000" w:rsidRPr="00000000">
        <w:rPr>
          <w:rFonts w:ascii="Calibri" w:cs="Calibri" w:eastAsia="Calibri" w:hAnsi="Calibri"/>
          <w:b w:val="0"/>
          <w:color w:val="000000"/>
          <w:sz w:val="22"/>
          <w:szCs w:val="22"/>
          <w:rtl w:val="0"/>
        </w:rPr>
        <w:t xml:space="preserve">A student can Update his/her profile regularly so that the data can be extracted to generate his/her respective CV.</w:t>
      </w:r>
      <w:r w:rsidDel="00000000" w:rsidR="00000000" w:rsidRPr="00000000">
        <w:rPr>
          <w:rtl w:val="0"/>
        </w:rPr>
      </w:r>
    </w:p>
    <w:p w:rsidR="00000000" w:rsidDel="00000000" w:rsidP="00000000" w:rsidRDefault="00000000" w:rsidRPr="00000000" w14:paraId="0000000A">
      <w:pPr>
        <w:pStyle w:val="Heading2"/>
        <w:keepNext w:val="0"/>
        <w:keepLines w:val="0"/>
        <w:numPr>
          <w:ilvl w:val="0"/>
          <w:numId w:val="1"/>
        </w:numPr>
        <w:spacing w:after="0" w:before="0" w:line="240" w:lineRule="auto"/>
        <w:ind w:left="720" w:hanging="360"/>
        <w:rPr>
          <w:rFonts w:ascii="Noto Sans Symbols" w:cs="Noto Sans Symbols" w:eastAsia="Noto Sans Symbols" w:hAnsi="Noto Sans Symbols"/>
          <w:color w:val="000000"/>
        </w:rPr>
      </w:pPr>
      <w:r w:rsidDel="00000000" w:rsidR="00000000" w:rsidRPr="00000000">
        <w:rPr>
          <w:rFonts w:ascii="Calibri" w:cs="Calibri" w:eastAsia="Calibri" w:hAnsi="Calibri"/>
          <w:b w:val="0"/>
          <w:color w:val="000000"/>
          <w:sz w:val="22"/>
          <w:szCs w:val="22"/>
          <w:rtl w:val="0"/>
        </w:rPr>
        <w:t xml:space="preserve">A Final Year Student will receive a notification when a company visits the campus for placement and he fulfills the criteria. He/she can decide whether he/she wants to apply for the company or not.</w:t>
      </w:r>
      <w:r w:rsidDel="00000000" w:rsidR="00000000" w:rsidRPr="00000000">
        <w:rPr>
          <w:rtl w:val="0"/>
        </w:rPr>
      </w:r>
    </w:p>
    <w:p w:rsidR="00000000" w:rsidDel="00000000" w:rsidP="00000000" w:rsidRDefault="00000000" w:rsidRPr="00000000" w14:paraId="0000000B">
      <w:pPr>
        <w:pStyle w:val="Heading2"/>
        <w:keepNext w:val="0"/>
        <w:keepLines w:val="0"/>
        <w:numPr>
          <w:ilvl w:val="0"/>
          <w:numId w:val="1"/>
        </w:numPr>
        <w:spacing w:after="0" w:before="0" w:line="240" w:lineRule="auto"/>
        <w:ind w:left="720" w:hanging="360"/>
        <w:rPr>
          <w:rFonts w:ascii="Noto Sans Symbols" w:cs="Noto Sans Symbols" w:eastAsia="Noto Sans Symbols" w:hAnsi="Noto Sans Symbols"/>
          <w:color w:val="000000"/>
        </w:rPr>
      </w:pPr>
      <w:r w:rsidDel="00000000" w:rsidR="00000000" w:rsidRPr="00000000">
        <w:rPr>
          <w:rFonts w:ascii="Calibri" w:cs="Calibri" w:eastAsia="Calibri" w:hAnsi="Calibri"/>
          <w:b w:val="0"/>
          <w:color w:val="000000"/>
          <w:sz w:val="22"/>
          <w:szCs w:val="22"/>
          <w:rtl w:val="0"/>
        </w:rPr>
        <w:t xml:space="preserve">A Third-year Student will receive a notification when a company visits the campus for PBI. He/she can decide whether he/she wants to apply for the company or not.</w:t>
      </w:r>
      <w:r w:rsidDel="00000000" w:rsidR="00000000" w:rsidRPr="00000000">
        <w:rPr>
          <w:rtl w:val="0"/>
        </w:rPr>
      </w:r>
    </w:p>
    <w:p w:rsidR="00000000" w:rsidDel="00000000" w:rsidP="00000000" w:rsidRDefault="00000000" w:rsidRPr="00000000" w14:paraId="0000000C">
      <w:pPr>
        <w:pStyle w:val="Heading2"/>
        <w:keepNext w:val="0"/>
        <w:keepLines w:val="0"/>
        <w:numPr>
          <w:ilvl w:val="0"/>
          <w:numId w:val="1"/>
        </w:numPr>
        <w:spacing w:after="0" w:before="0" w:line="240" w:lineRule="auto"/>
        <w:ind w:left="720" w:hanging="360"/>
        <w:rPr>
          <w:rFonts w:ascii="Noto Sans Symbols" w:cs="Noto Sans Symbols" w:eastAsia="Noto Sans Symbols" w:hAnsi="Noto Sans Symbols"/>
          <w:color w:val="000000"/>
        </w:rPr>
      </w:pPr>
      <w:r w:rsidDel="00000000" w:rsidR="00000000" w:rsidRPr="00000000">
        <w:rPr>
          <w:rFonts w:ascii="Calibri" w:cs="Calibri" w:eastAsia="Calibri" w:hAnsi="Calibri"/>
          <w:b w:val="0"/>
          <w:color w:val="000000"/>
          <w:sz w:val="22"/>
          <w:szCs w:val="22"/>
          <w:rtl w:val="0"/>
        </w:rPr>
        <w:t xml:space="preserve">Any student can refer to the past data pertaining to the previous year's Placement Summary (Visiting Companies, Packages Offered, Alumni Information, Positions Offered).</w:t>
      </w:r>
      <w:r w:rsidDel="00000000" w:rsidR="00000000" w:rsidRPr="00000000">
        <w:rPr>
          <w:rtl w:val="0"/>
        </w:rPr>
      </w:r>
    </w:p>
    <w:p w:rsidR="00000000" w:rsidDel="00000000" w:rsidP="00000000" w:rsidRDefault="00000000" w:rsidRPr="00000000" w14:paraId="0000000D">
      <w:pPr>
        <w:pStyle w:val="Heading2"/>
        <w:keepNext w:val="0"/>
        <w:keepLines w:val="0"/>
        <w:numPr>
          <w:ilvl w:val="0"/>
          <w:numId w:val="1"/>
        </w:numPr>
        <w:spacing w:after="0" w:before="0" w:line="240" w:lineRule="auto"/>
        <w:ind w:left="720" w:hanging="360"/>
        <w:rPr>
          <w:rFonts w:ascii="Noto Sans Symbols" w:cs="Noto Sans Symbols" w:eastAsia="Noto Sans Symbols" w:hAnsi="Noto Sans Symbols"/>
          <w:color w:val="000000"/>
        </w:rPr>
      </w:pPr>
      <w:r w:rsidDel="00000000" w:rsidR="00000000" w:rsidRPr="00000000">
        <w:rPr>
          <w:rFonts w:ascii="Calibri" w:cs="Calibri" w:eastAsia="Calibri" w:hAnsi="Calibri"/>
          <w:b w:val="0"/>
          <w:color w:val="000000"/>
          <w:sz w:val="22"/>
          <w:szCs w:val="22"/>
          <w:rtl w:val="0"/>
        </w:rPr>
        <w:t xml:space="preserve">A student Can see the upcoming schedule of all the companies coming for Recruitment.</w:t>
      </w:r>
      <w:r w:rsidDel="00000000" w:rsidR="00000000" w:rsidRPr="00000000">
        <w:rPr>
          <w:rtl w:val="0"/>
        </w:rPr>
      </w:r>
    </w:p>
    <w:p w:rsidR="00000000" w:rsidDel="00000000" w:rsidP="00000000" w:rsidRDefault="00000000" w:rsidRPr="00000000" w14:paraId="0000000E">
      <w:pPr>
        <w:pStyle w:val="Heading2"/>
        <w:keepNext w:val="0"/>
        <w:keepLines w:val="0"/>
        <w:numPr>
          <w:ilvl w:val="0"/>
          <w:numId w:val="1"/>
        </w:numPr>
        <w:spacing w:after="0" w:before="0" w:line="240" w:lineRule="auto"/>
        <w:ind w:left="720" w:hanging="360"/>
        <w:rPr>
          <w:rFonts w:ascii="Noto Sans Symbols" w:cs="Noto Sans Symbols" w:eastAsia="Noto Sans Symbols" w:hAnsi="Noto Sans Symbols"/>
          <w:color w:val="000000"/>
        </w:rPr>
      </w:pPr>
      <w:r w:rsidDel="00000000" w:rsidR="00000000" w:rsidRPr="00000000">
        <w:rPr>
          <w:rFonts w:ascii="Calibri" w:cs="Calibri" w:eastAsia="Calibri" w:hAnsi="Calibri"/>
          <w:b w:val="0"/>
          <w:color w:val="000000"/>
          <w:sz w:val="22"/>
          <w:szCs w:val="22"/>
          <w:rtl w:val="0"/>
        </w:rPr>
        <w:t xml:space="preserve">Shortlisted </w:t>
      </w:r>
      <w:r w:rsidDel="00000000" w:rsidR="00000000" w:rsidRPr="00000000">
        <w:rPr>
          <w:rFonts w:ascii="Calibri" w:cs="Calibri" w:eastAsia="Calibri" w:hAnsi="Calibri"/>
          <w:b w:val="0"/>
          <w:sz w:val="22"/>
          <w:szCs w:val="22"/>
          <w:rtl w:val="0"/>
        </w:rPr>
        <w:t xml:space="preserve">Students</w:t>
      </w:r>
      <w:r w:rsidDel="00000000" w:rsidR="00000000" w:rsidRPr="00000000">
        <w:rPr>
          <w:rFonts w:ascii="Calibri" w:cs="Calibri" w:eastAsia="Calibri" w:hAnsi="Calibri"/>
          <w:b w:val="0"/>
          <w:color w:val="000000"/>
          <w:sz w:val="22"/>
          <w:szCs w:val="22"/>
          <w:rtl w:val="0"/>
        </w:rPr>
        <w:t xml:space="preserve"> will receive notifications regarding the Placement rounds and current status.</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2"/>
        <w:numPr>
          <w:ilvl w:val="1"/>
          <w:numId w:val="3"/>
        </w:numPr>
        <w:spacing w:after="0" w:before="0" w:lineRule="auto"/>
        <w:ind w:left="1440" w:hanging="360"/>
        <w:rPr/>
      </w:pPr>
      <w:r w:rsidDel="00000000" w:rsidR="00000000" w:rsidRPr="00000000">
        <w:rPr>
          <w:rFonts w:ascii="Calibri" w:cs="Calibri" w:eastAsia="Calibri" w:hAnsi="Calibri"/>
          <w:color w:val="000000"/>
          <w:sz w:val="22"/>
          <w:szCs w:val="22"/>
          <w:rtl w:val="0"/>
        </w:rPr>
        <w:t xml:space="preserve">PLACEMENT OFFICER</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keepNext w:val="0"/>
        <w:keepLines w:val="0"/>
        <w:numPr>
          <w:ilvl w:val="0"/>
          <w:numId w:val="2"/>
        </w:numPr>
        <w:spacing w:after="0" w:before="0" w:line="240" w:lineRule="auto"/>
        <w:ind w:left="720" w:hanging="360"/>
        <w:rPr>
          <w:rFonts w:ascii="Noto Sans Symbols" w:cs="Noto Sans Symbols" w:eastAsia="Noto Sans Symbols" w:hAnsi="Noto Sans Symbols"/>
          <w:color w:val="000000"/>
        </w:rPr>
      </w:pPr>
      <w:r w:rsidDel="00000000" w:rsidR="00000000" w:rsidRPr="00000000">
        <w:rPr>
          <w:rFonts w:ascii="Calibri" w:cs="Calibri" w:eastAsia="Calibri" w:hAnsi="Calibri"/>
          <w:b w:val="0"/>
          <w:sz w:val="22"/>
          <w:szCs w:val="22"/>
          <w:rtl w:val="0"/>
        </w:rPr>
        <w:t xml:space="preserve">The Placement</w:t>
      </w:r>
      <w:r w:rsidDel="00000000" w:rsidR="00000000" w:rsidRPr="00000000">
        <w:rPr>
          <w:rFonts w:ascii="Calibri" w:cs="Calibri" w:eastAsia="Calibri" w:hAnsi="Calibri"/>
          <w:b w:val="0"/>
          <w:color w:val="000000"/>
          <w:sz w:val="22"/>
          <w:szCs w:val="22"/>
          <w:rtl w:val="0"/>
        </w:rPr>
        <w:t xml:space="preserve"> Officer will update all the records associated with the Past Placements offered in the campus.</w:t>
      </w:r>
      <w:r w:rsidDel="00000000" w:rsidR="00000000" w:rsidRPr="00000000">
        <w:rPr>
          <w:rtl w:val="0"/>
        </w:rPr>
      </w:r>
    </w:p>
    <w:p w:rsidR="00000000" w:rsidDel="00000000" w:rsidP="00000000" w:rsidRDefault="00000000" w:rsidRPr="00000000" w14:paraId="00000013">
      <w:pPr>
        <w:pStyle w:val="Heading2"/>
        <w:keepNext w:val="0"/>
        <w:keepLines w:val="0"/>
        <w:numPr>
          <w:ilvl w:val="0"/>
          <w:numId w:val="3"/>
        </w:numPr>
        <w:spacing w:after="0" w:before="0" w:line="240" w:lineRule="auto"/>
        <w:ind w:left="720" w:hanging="360"/>
        <w:rPr>
          <w:rFonts w:ascii="Noto Sans Symbols" w:cs="Noto Sans Symbols" w:eastAsia="Noto Sans Symbols" w:hAnsi="Noto Sans Symbols"/>
          <w:color w:val="000000"/>
        </w:rPr>
      </w:pPr>
      <w:r w:rsidDel="00000000" w:rsidR="00000000" w:rsidRPr="00000000">
        <w:rPr>
          <w:rFonts w:ascii="Calibri" w:cs="Calibri" w:eastAsia="Calibri" w:hAnsi="Calibri"/>
          <w:b w:val="0"/>
          <w:sz w:val="22"/>
          <w:szCs w:val="22"/>
          <w:rtl w:val="0"/>
        </w:rPr>
        <w:t xml:space="preserve">The Placement</w:t>
      </w:r>
      <w:r w:rsidDel="00000000" w:rsidR="00000000" w:rsidRPr="00000000">
        <w:rPr>
          <w:rFonts w:ascii="Calibri" w:cs="Calibri" w:eastAsia="Calibri" w:hAnsi="Calibri"/>
          <w:b w:val="0"/>
          <w:color w:val="000000"/>
          <w:sz w:val="22"/>
          <w:szCs w:val="22"/>
          <w:rtl w:val="0"/>
        </w:rPr>
        <w:t xml:space="preserve"> Officer will regularly update the Upcoming Schedules of the companies.</w:t>
      </w:r>
      <w:r w:rsidDel="00000000" w:rsidR="00000000" w:rsidRPr="00000000">
        <w:rPr>
          <w:rtl w:val="0"/>
        </w:rPr>
      </w:r>
    </w:p>
    <w:p w:rsidR="00000000" w:rsidDel="00000000" w:rsidP="00000000" w:rsidRDefault="00000000" w:rsidRPr="00000000" w14:paraId="00000014">
      <w:pPr>
        <w:pStyle w:val="Heading2"/>
        <w:keepNext w:val="0"/>
        <w:keepLines w:val="0"/>
        <w:numPr>
          <w:ilvl w:val="0"/>
          <w:numId w:val="3"/>
        </w:numPr>
        <w:spacing w:after="0" w:before="0" w:line="240" w:lineRule="auto"/>
        <w:ind w:left="720" w:hanging="360"/>
        <w:rPr>
          <w:rFonts w:ascii="Noto Sans Symbols" w:cs="Noto Sans Symbols" w:eastAsia="Noto Sans Symbols" w:hAnsi="Noto Sans Symbols"/>
          <w:color w:val="000000"/>
        </w:rPr>
      </w:pPr>
      <w:r w:rsidDel="00000000" w:rsidR="00000000" w:rsidRPr="00000000">
        <w:rPr>
          <w:rFonts w:ascii="Calibri" w:cs="Calibri" w:eastAsia="Calibri" w:hAnsi="Calibri"/>
          <w:b w:val="0"/>
          <w:sz w:val="22"/>
          <w:szCs w:val="22"/>
          <w:rtl w:val="0"/>
        </w:rPr>
        <w:t xml:space="preserve">The Placement</w:t>
      </w:r>
      <w:r w:rsidDel="00000000" w:rsidR="00000000" w:rsidRPr="00000000">
        <w:rPr>
          <w:rFonts w:ascii="Calibri" w:cs="Calibri" w:eastAsia="Calibri" w:hAnsi="Calibri"/>
          <w:b w:val="0"/>
          <w:color w:val="000000"/>
          <w:sz w:val="22"/>
          <w:szCs w:val="22"/>
          <w:rtl w:val="0"/>
        </w:rPr>
        <w:t xml:space="preserve"> Officer will have the functionality to filter out the students according to the company requirements and then send them notification whether they want to sit in the interview or not.</w:t>
      </w:r>
      <w:r w:rsidDel="00000000" w:rsidR="00000000" w:rsidRPr="00000000">
        <w:rPr>
          <w:rtl w:val="0"/>
        </w:rPr>
      </w:r>
    </w:p>
    <w:p w:rsidR="00000000" w:rsidDel="00000000" w:rsidP="00000000" w:rsidRDefault="00000000" w:rsidRPr="00000000" w14:paraId="00000015">
      <w:pPr>
        <w:pStyle w:val="Heading2"/>
        <w:keepNext w:val="0"/>
        <w:keepLines w:val="0"/>
        <w:numPr>
          <w:ilvl w:val="0"/>
          <w:numId w:val="3"/>
        </w:numPr>
        <w:spacing w:after="0" w:before="0" w:line="240" w:lineRule="auto"/>
        <w:ind w:left="720" w:hanging="360"/>
        <w:rPr>
          <w:rFonts w:ascii="Noto Sans Symbols" w:cs="Noto Sans Symbols" w:eastAsia="Noto Sans Symbols" w:hAnsi="Noto Sans Symbols"/>
          <w:color w:val="000000"/>
        </w:rPr>
      </w:pPr>
      <w:r w:rsidDel="00000000" w:rsidR="00000000" w:rsidRPr="00000000">
        <w:rPr>
          <w:rFonts w:ascii="Calibri" w:cs="Calibri" w:eastAsia="Calibri" w:hAnsi="Calibri"/>
          <w:b w:val="0"/>
          <w:sz w:val="22"/>
          <w:szCs w:val="22"/>
          <w:rtl w:val="0"/>
        </w:rPr>
        <w:t xml:space="preserve">The Placement</w:t>
      </w:r>
      <w:r w:rsidDel="00000000" w:rsidR="00000000" w:rsidRPr="00000000">
        <w:rPr>
          <w:rFonts w:ascii="Calibri" w:cs="Calibri" w:eastAsia="Calibri" w:hAnsi="Calibri"/>
          <w:b w:val="0"/>
          <w:color w:val="000000"/>
          <w:sz w:val="22"/>
          <w:szCs w:val="22"/>
          <w:rtl w:val="0"/>
        </w:rPr>
        <w:t xml:space="preserve"> Officer will enter information regarding the students selected or shortlisted and also send the notifications to the respective students.</w:t>
      </w:r>
      <w:r w:rsidDel="00000000" w:rsidR="00000000" w:rsidRPr="00000000">
        <w:rPr>
          <w:rtl w:val="0"/>
        </w:rPr>
      </w:r>
    </w:p>
    <w:p w:rsidR="00000000" w:rsidDel="00000000" w:rsidP="00000000" w:rsidRDefault="00000000" w:rsidRPr="00000000" w14:paraId="00000016">
      <w:pPr>
        <w:pStyle w:val="Heading2"/>
        <w:keepNext w:val="0"/>
        <w:keepLines w:val="0"/>
        <w:numPr>
          <w:ilvl w:val="0"/>
          <w:numId w:val="3"/>
        </w:numPr>
        <w:spacing w:after="0" w:before="0" w:line="240" w:lineRule="auto"/>
        <w:ind w:left="720" w:hanging="360"/>
        <w:rPr>
          <w:rFonts w:ascii="Noto Sans Symbols" w:cs="Noto Sans Symbols" w:eastAsia="Noto Sans Symbols" w:hAnsi="Noto Sans Symbols"/>
          <w:color w:val="000000"/>
        </w:rPr>
      </w:pPr>
      <w:r w:rsidDel="00000000" w:rsidR="00000000" w:rsidRPr="00000000">
        <w:rPr>
          <w:rFonts w:ascii="Calibri" w:cs="Calibri" w:eastAsia="Calibri" w:hAnsi="Calibri"/>
          <w:b w:val="0"/>
          <w:sz w:val="22"/>
          <w:szCs w:val="22"/>
          <w:rtl w:val="0"/>
        </w:rPr>
        <w:t xml:space="preserve">The Placement</w:t>
      </w:r>
      <w:r w:rsidDel="00000000" w:rsidR="00000000" w:rsidRPr="00000000">
        <w:rPr>
          <w:rFonts w:ascii="Calibri" w:cs="Calibri" w:eastAsia="Calibri" w:hAnsi="Calibri"/>
          <w:b w:val="0"/>
          <w:color w:val="000000"/>
          <w:sz w:val="22"/>
          <w:szCs w:val="22"/>
          <w:rtl w:val="0"/>
        </w:rPr>
        <w:t xml:space="preserve"> Officer will enter information regarding the students who are pursuing higher studies and also their respective scores and details.</w:t>
      </w: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Noto Sans Symbols" w:cs="Noto Sans Symbols" w:eastAsia="Noto Sans Symbols" w:hAnsi="Noto Sans Symbols"/>
          <w:color w:val="000000"/>
        </w:rPr>
      </w:pPr>
      <w:r w:rsidDel="00000000" w:rsidR="00000000" w:rsidRPr="00000000">
        <w:rPr>
          <w:color w:val="000000"/>
          <w:rtl w:val="0"/>
        </w:rPr>
        <w:t xml:space="preserve">Placement Officer can ban a student from appearing in any placement activity.</w:t>
      </w:r>
      <w:r w:rsidDel="00000000" w:rsidR="00000000" w:rsidRPr="00000000">
        <w:rPr>
          <w:rtl w:val="0"/>
        </w:rPr>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Noto Sans Symbols" w:cs="Noto Sans Symbols" w:eastAsia="Noto Sans Symbols" w:hAnsi="Noto Sans Symbols"/>
          <w:color w:val="000000"/>
        </w:rPr>
      </w:pPr>
      <w:r w:rsidDel="00000000" w:rsidR="00000000" w:rsidRPr="00000000">
        <w:rPr>
          <w:color w:val="000000"/>
          <w:rtl w:val="0"/>
        </w:rPr>
        <w:t xml:space="preserve">Placement Officer can check the validity and authenticity of the data entered by the students.</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2"/>
        <w:numPr>
          <w:ilvl w:val="1"/>
          <w:numId w:val="3"/>
        </w:numPr>
        <w:spacing w:after="0" w:before="0" w:lineRule="auto"/>
        <w:ind w:left="1440" w:hanging="360"/>
        <w:rPr/>
      </w:pPr>
      <w:r w:rsidDel="00000000" w:rsidR="00000000" w:rsidRPr="00000000">
        <w:rPr>
          <w:rFonts w:ascii="Calibri" w:cs="Calibri" w:eastAsia="Calibri" w:hAnsi="Calibri"/>
          <w:color w:val="000000"/>
          <w:sz w:val="22"/>
          <w:szCs w:val="22"/>
          <w:rtl w:val="0"/>
        </w:rPr>
        <w:t xml:space="preserve">PLACEMENT CHAIRMAN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keepNext w:val="0"/>
        <w:keepLines w:val="0"/>
        <w:numPr>
          <w:ilvl w:val="0"/>
          <w:numId w:val="4"/>
        </w:numPr>
        <w:spacing w:after="0" w:before="0" w:line="240" w:lineRule="auto"/>
        <w:ind w:left="720" w:hanging="360"/>
        <w:rPr>
          <w:rFonts w:ascii="Noto Sans Symbols" w:cs="Noto Sans Symbols" w:eastAsia="Noto Sans Symbols" w:hAnsi="Noto Sans Symbols"/>
          <w:color w:val="000000"/>
        </w:rPr>
      </w:pPr>
      <w:r w:rsidDel="00000000" w:rsidR="00000000" w:rsidRPr="00000000">
        <w:rPr>
          <w:rFonts w:ascii="Calibri" w:cs="Calibri" w:eastAsia="Calibri" w:hAnsi="Calibri"/>
          <w:b w:val="0"/>
          <w:sz w:val="22"/>
          <w:szCs w:val="22"/>
          <w:rtl w:val="0"/>
        </w:rPr>
        <w:t xml:space="preserve">The Placement</w:t>
      </w:r>
      <w:r w:rsidDel="00000000" w:rsidR="00000000" w:rsidRPr="00000000">
        <w:rPr>
          <w:rFonts w:ascii="Calibri" w:cs="Calibri" w:eastAsia="Calibri" w:hAnsi="Calibri"/>
          <w:b w:val="0"/>
          <w:color w:val="000000"/>
          <w:sz w:val="22"/>
          <w:szCs w:val="22"/>
          <w:rtl w:val="0"/>
        </w:rPr>
        <w:t xml:space="preserve"> Chairman can review all the activities </w:t>
      </w:r>
      <w:r w:rsidDel="00000000" w:rsidR="00000000" w:rsidRPr="00000000">
        <w:rPr>
          <w:rFonts w:ascii="Calibri" w:cs="Calibri" w:eastAsia="Calibri" w:hAnsi="Calibri"/>
          <w:b w:val="0"/>
          <w:sz w:val="22"/>
          <w:szCs w:val="22"/>
          <w:rtl w:val="0"/>
        </w:rPr>
        <w:t xml:space="preserve">of the placement</w:t>
      </w:r>
      <w:r w:rsidDel="00000000" w:rsidR="00000000" w:rsidRPr="00000000">
        <w:rPr>
          <w:rFonts w:ascii="Calibri" w:cs="Calibri" w:eastAsia="Calibri" w:hAnsi="Calibri"/>
          <w:b w:val="0"/>
          <w:color w:val="000000"/>
          <w:sz w:val="22"/>
          <w:szCs w:val="22"/>
          <w:rtl w:val="0"/>
        </w:rPr>
        <w:t xml:space="preserve"> officer.</w:t>
      </w:r>
      <w:r w:rsidDel="00000000" w:rsidR="00000000" w:rsidRPr="00000000">
        <w:rPr>
          <w:rtl w:val="0"/>
        </w:rPr>
      </w:r>
    </w:p>
    <w:p w:rsidR="00000000" w:rsidDel="00000000" w:rsidP="00000000" w:rsidRDefault="00000000" w:rsidRPr="00000000" w14:paraId="0000001D">
      <w:pPr>
        <w:pStyle w:val="Heading2"/>
        <w:keepNext w:val="0"/>
        <w:keepLines w:val="0"/>
        <w:numPr>
          <w:ilvl w:val="0"/>
          <w:numId w:val="4"/>
        </w:numPr>
        <w:spacing w:after="0" w:before="0" w:line="240" w:lineRule="auto"/>
        <w:ind w:left="720" w:hanging="360"/>
        <w:rPr>
          <w:rFonts w:ascii="Noto Sans Symbols" w:cs="Noto Sans Symbols" w:eastAsia="Noto Sans Symbols" w:hAnsi="Noto Sans Symbols"/>
          <w:color w:val="000000"/>
        </w:rPr>
      </w:pPr>
      <w:r w:rsidDel="00000000" w:rsidR="00000000" w:rsidRPr="00000000">
        <w:rPr>
          <w:rFonts w:ascii="Calibri" w:cs="Calibri" w:eastAsia="Calibri" w:hAnsi="Calibri"/>
          <w:b w:val="0"/>
          <w:sz w:val="22"/>
          <w:szCs w:val="22"/>
          <w:rtl w:val="0"/>
        </w:rPr>
        <w:t xml:space="preserve">The Placement</w:t>
      </w:r>
      <w:r w:rsidDel="00000000" w:rsidR="00000000" w:rsidRPr="00000000">
        <w:rPr>
          <w:rFonts w:ascii="Calibri" w:cs="Calibri" w:eastAsia="Calibri" w:hAnsi="Calibri"/>
          <w:b w:val="0"/>
          <w:color w:val="000000"/>
          <w:sz w:val="22"/>
          <w:szCs w:val="22"/>
          <w:rtl w:val="0"/>
        </w:rPr>
        <w:t xml:space="preserve"> Chairman can record his visits to various companies.</w:t>
      </w:r>
      <w:r w:rsidDel="00000000" w:rsidR="00000000" w:rsidRPr="00000000">
        <w:rPr>
          <w:rtl w:val="0"/>
        </w:rPr>
      </w:r>
    </w:p>
    <w:p w:rsidR="00000000" w:rsidDel="00000000" w:rsidP="00000000" w:rsidRDefault="00000000" w:rsidRPr="00000000" w14:paraId="0000001E">
      <w:pPr>
        <w:pStyle w:val="Heading2"/>
        <w:keepNext w:val="0"/>
        <w:keepLines w:val="0"/>
        <w:numPr>
          <w:ilvl w:val="0"/>
          <w:numId w:val="4"/>
        </w:numPr>
        <w:spacing w:after="0" w:before="0" w:line="240" w:lineRule="auto"/>
        <w:ind w:left="720" w:hanging="360"/>
        <w:rPr>
          <w:rFonts w:ascii="Noto Sans Symbols" w:cs="Noto Sans Symbols" w:eastAsia="Noto Sans Symbols" w:hAnsi="Noto Sans Symbols"/>
          <w:color w:val="000000"/>
        </w:rPr>
      </w:pPr>
      <w:r w:rsidDel="00000000" w:rsidR="00000000" w:rsidRPr="00000000">
        <w:rPr>
          <w:rFonts w:ascii="Calibri" w:cs="Calibri" w:eastAsia="Calibri" w:hAnsi="Calibri"/>
          <w:b w:val="0"/>
          <w:sz w:val="22"/>
          <w:szCs w:val="22"/>
          <w:rtl w:val="0"/>
        </w:rPr>
        <w:t xml:space="preserve">The Placement</w:t>
      </w:r>
      <w:r w:rsidDel="00000000" w:rsidR="00000000" w:rsidRPr="00000000">
        <w:rPr>
          <w:rFonts w:ascii="Calibri" w:cs="Calibri" w:eastAsia="Calibri" w:hAnsi="Calibri"/>
          <w:b w:val="0"/>
          <w:color w:val="000000"/>
          <w:sz w:val="22"/>
          <w:szCs w:val="22"/>
          <w:rtl w:val="0"/>
        </w:rPr>
        <w:t xml:space="preserve"> Chairman can advise </w:t>
      </w:r>
      <w:sdt>
        <w:sdtPr>
          <w:tag w:val="goog_rdk_1"/>
        </w:sdtPr>
        <w:sdtContent>
          <w:ins w:author="HARSH KUSHWAHA" w:id="1" w:date="2023-04-22T11:58:58Z">
            <w:r w:rsidDel="00000000" w:rsidR="00000000" w:rsidRPr="00000000">
              <w:rPr>
                <w:rFonts w:ascii="Calibri" w:cs="Calibri" w:eastAsia="Calibri" w:hAnsi="Calibri"/>
                <w:b w:val="0"/>
                <w:color w:val="000000"/>
                <w:sz w:val="22"/>
                <w:szCs w:val="22"/>
                <w:rtl w:val="0"/>
              </w:rPr>
              <w:t xml:space="preserve">The </w:t>
            </w:r>
          </w:ins>
        </w:sdtContent>
      </w:sdt>
      <w:r w:rsidDel="00000000" w:rsidR="00000000" w:rsidRPr="00000000">
        <w:rPr>
          <w:rFonts w:ascii="Calibri" w:cs="Calibri" w:eastAsia="Calibri" w:hAnsi="Calibri"/>
          <w:b w:val="0"/>
          <w:color w:val="000000"/>
          <w:sz w:val="22"/>
          <w:szCs w:val="22"/>
          <w:rtl w:val="0"/>
        </w:rPr>
        <w:t xml:space="preserve">Placement </w:t>
      </w:r>
      <w:r w:rsidDel="00000000" w:rsidR="00000000" w:rsidRPr="00000000">
        <w:rPr>
          <w:rFonts w:ascii="Calibri" w:cs="Calibri" w:eastAsia="Calibri" w:hAnsi="Calibri"/>
          <w:b w:val="0"/>
          <w:sz w:val="22"/>
          <w:szCs w:val="22"/>
          <w:rtl w:val="0"/>
        </w:rPr>
        <w:t xml:space="preserve">officer</w:t>
      </w:r>
      <w:r w:rsidDel="00000000" w:rsidR="00000000" w:rsidRPr="00000000">
        <w:rPr>
          <w:rFonts w:ascii="Calibri" w:cs="Calibri" w:eastAsia="Calibri" w:hAnsi="Calibri"/>
          <w:b w:val="0"/>
          <w:color w:val="000000"/>
          <w:sz w:val="22"/>
          <w:szCs w:val="22"/>
          <w:rtl w:val="0"/>
        </w:rPr>
        <w:t xml:space="preserve"> to </w:t>
      </w:r>
      <w:r w:rsidDel="00000000" w:rsidR="00000000" w:rsidRPr="00000000">
        <w:rPr>
          <w:rFonts w:ascii="Calibri" w:cs="Calibri" w:eastAsia="Calibri" w:hAnsi="Calibri"/>
          <w:b w:val="0"/>
          <w:sz w:val="22"/>
          <w:szCs w:val="22"/>
          <w:rtl w:val="0"/>
        </w:rPr>
        <w:t xml:space="preserve">postpone the company's</w:t>
      </w:r>
      <w:r w:rsidDel="00000000" w:rsidR="00000000" w:rsidRPr="00000000">
        <w:rPr>
          <w:rFonts w:ascii="Calibri" w:cs="Calibri" w:eastAsia="Calibri" w:hAnsi="Calibri"/>
          <w:b w:val="0"/>
          <w:color w:val="000000"/>
          <w:sz w:val="22"/>
          <w:szCs w:val="22"/>
          <w:rtl w:val="0"/>
        </w:rPr>
        <w:t xml:space="preserve"> Visit to the campus.</w:t>
      </w:r>
      <w:r w:rsidDel="00000000" w:rsidR="00000000" w:rsidRPr="00000000">
        <w:rPr>
          <w:rtl w:val="0"/>
        </w:rPr>
      </w:r>
    </w:p>
    <w:p w:rsidR="00000000" w:rsidDel="00000000" w:rsidP="00000000" w:rsidRDefault="00000000" w:rsidRPr="00000000" w14:paraId="0000001F">
      <w:pPr>
        <w:pStyle w:val="Heading2"/>
        <w:keepNext w:val="0"/>
        <w:keepLines w:val="0"/>
        <w:numPr>
          <w:ilvl w:val="0"/>
          <w:numId w:val="4"/>
        </w:numPr>
        <w:spacing w:after="0" w:before="0" w:line="240" w:lineRule="auto"/>
        <w:ind w:left="720" w:hanging="360"/>
        <w:rPr>
          <w:rFonts w:ascii="Noto Sans Symbols" w:cs="Noto Sans Symbols" w:eastAsia="Noto Sans Symbols" w:hAnsi="Noto Sans Symbols"/>
          <w:color w:val="000000"/>
        </w:rPr>
      </w:pPr>
      <w:r w:rsidDel="00000000" w:rsidR="00000000" w:rsidRPr="00000000">
        <w:rPr>
          <w:rFonts w:ascii="Calibri" w:cs="Calibri" w:eastAsia="Calibri" w:hAnsi="Calibri"/>
          <w:b w:val="0"/>
          <w:sz w:val="22"/>
          <w:szCs w:val="22"/>
          <w:rtl w:val="0"/>
        </w:rPr>
        <w:t xml:space="preserve">The Placement</w:t>
      </w:r>
      <w:r w:rsidDel="00000000" w:rsidR="00000000" w:rsidRPr="00000000">
        <w:rPr>
          <w:rFonts w:ascii="Calibri" w:cs="Calibri" w:eastAsia="Calibri" w:hAnsi="Calibri"/>
          <w:b w:val="0"/>
          <w:color w:val="000000"/>
          <w:sz w:val="22"/>
          <w:szCs w:val="22"/>
          <w:rtl w:val="0"/>
        </w:rPr>
        <w:t xml:space="preserve"> Chairman can provide a list of companies to the Placement Officer to later approach them for their Campus recruitment sessions.</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pacing w:before="240" w:line="360" w:lineRule="auto"/>
        <w:ind w:left="720" w:hanging="360"/>
        <w:rPr>
          <w:color w:val="7f7f7f"/>
          <w:sz w:val="24"/>
          <w:szCs w:val="24"/>
        </w:rPr>
      </w:pPr>
      <w:r w:rsidDel="00000000" w:rsidR="00000000" w:rsidRPr="00000000">
        <w:rPr>
          <w:b w:val="1"/>
          <w:color w:val="000000"/>
          <w:sz w:val="24"/>
          <w:szCs w:val="24"/>
          <w:rtl w:val="0"/>
        </w:rPr>
        <w:t xml:space="preserve">User (Actor) Characteristics</w:t>
      </w:r>
      <w:r w:rsidDel="00000000" w:rsidR="00000000" w:rsidRPr="00000000">
        <w:rPr>
          <w:color w:val="000000"/>
          <w:sz w:val="24"/>
          <w:szCs w:val="24"/>
          <w:rtl w:val="0"/>
        </w:rPr>
        <w:t xml:space="preserve"> – </w:t>
      </w:r>
      <w:r w:rsidDel="00000000" w:rsidR="00000000" w:rsidRPr="00000000">
        <w:rPr>
          <w:rtl w:val="0"/>
        </w:rPr>
      </w:r>
    </w:p>
    <w:p w:rsidR="00000000" w:rsidDel="00000000" w:rsidP="00000000" w:rsidRDefault="00000000" w:rsidRPr="00000000" w14:paraId="00000022">
      <w:pPr>
        <w:pStyle w:val="Heading2"/>
        <w:numPr>
          <w:ilvl w:val="1"/>
          <w:numId w:val="3"/>
        </w:numPr>
        <w:spacing w:after="0" w:before="0" w:lineRule="auto"/>
        <w:ind w:left="1440" w:hanging="360"/>
        <w:rPr/>
      </w:pPr>
      <w:r w:rsidDel="00000000" w:rsidR="00000000" w:rsidRPr="00000000">
        <w:rPr>
          <w:rFonts w:ascii="Calibri" w:cs="Calibri" w:eastAsia="Calibri" w:hAnsi="Calibri"/>
          <w:color w:val="000000"/>
          <w:sz w:val="22"/>
          <w:szCs w:val="22"/>
          <w:rtl w:val="0"/>
        </w:rPr>
        <w:t xml:space="preserve">STUDENT – </w:t>
      </w:r>
      <w:r w:rsidDel="00000000" w:rsidR="00000000" w:rsidRPr="00000000">
        <w:rPr>
          <w:rFonts w:ascii="Calibri" w:cs="Calibri" w:eastAsia="Calibri" w:hAnsi="Calibri"/>
          <w:b w:val="0"/>
          <w:color w:val="000000"/>
          <w:sz w:val="22"/>
          <w:szCs w:val="22"/>
          <w:rtl w:val="0"/>
        </w:rPr>
        <w:t xml:space="preserve">A student is a person studying in PDPM IIITDM Jabalpur and must have a Roll Number and an official Institute Email-ID, which should be used for accessing the system.</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b w:val="1"/>
          <w:color w:val="000000"/>
          <w:rtl w:val="0"/>
        </w:rPr>
        <w:t xml:space="preserve">PLACEMENT OFFICER</w:t>
      </w:r>
      <w:r w:rsidDel="00000000" w:rsidR="00000000" w:rsidRPr="00000000">
        <w:rPr>
          <w:i w:val="1"/>
          <w:color w:val="000000"/>
          <w:rtl w:val="0"/>
        </w:rPr>
        <w:t xml:space="preserve"> – </w:t>
      </w:r>
      <w:r w:rsidDel="00000000" w:rsidR="00000000" w:rsidRPr="00000000">
        <w:rPr>
          <w:color w:val="000000"/>
          <w:rtl w:val="0"/>
        </w:rPr>
        <w:t xml:space="preserve">A Placement officer is the person who is in charge of contacting the company HR Executives for interview date and schedule of events. He/She should have a PF number and an official institute Email-ID, which should be used for accessing the system.</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b w:val="1"/>
          <w:color w:val="000000"/>
          <w:rtl w:val="0"/>
        </w:rPr>
        <w:t xml:space="preserve">PLACEMENT CHAIRMAN – </w:t>
      </w:r>
      <w:r w:rsidDel="00000000" w:rsidR="00000000" w:rsidRPr="00000000">
        <w:rPr>
          <w:color w:val="000000"/>
          <w:rtl w:val="0"/>
        </w:rPr>
        <w:t xml:space="preserve">The Placement Chairman is the person who holds an upper authority in handling the Placement Cell Operations.</w:t>
      </w:r>
      <w:r w:rsidDel="00000000" w:rsidR="00000000" w:rsidRPr="00000000">
        <w:rPr>
          <w:b w:val="1"/>
          <w:color w:val="000000"/>
          <w:rtl w:val="0"/>
        </w:rPr>
        <w:t xml:space="preserve"> </w:t>
      </w:r>
      <w:r w:rsidDel="00000000" w:rsidR="00000000" w:rsidRPr="00000000">
        <w:rPr>
          <w:color w:val="000000"/>
          <w:rtl w:val="0"/>
        </w:rPr>
        <w:t xml:space="preserve">He/She should have a PF number and an official institute Email-ID, which should be used for accessing the system.</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pacing w:before="240" w:line="360" w:lineRule="auto"/>
        <w:ind w:left="720" w:hanging="360"/>
        <w:rPr>
          <w:color w:val="000000"/>
          <w:sz w:val="24"/>
          <w:szCs w:val="24"/>
        </w:rPr>
      </w:pPr>
      <w:r w:rsidDel="00000000" w:rsidR="00000000" w:rsidRPr="00000000">
        <w:rPr>
          <w:b w:val="1"/>
          <w:color w:val="000000"/>
          <w:sz w:val="24"/>
          <w:szCs w:val="24"/>
          <w:rtl w:val="0"/>
        </w:rPr>
        <w:t xml:space="preserve">Use case diagram</w:t>
      </w:r>
      <w:r w:rsidDel="00000000" w:rsidR="00000000" w:rsidRPr="00000000">
        <w:rPr>
          <w:color w:val="000000"/>
          <w:sz w:val="24"/>
          <w:szCs w:val="24"/>
          <w:rtl w:val="0"/>
        </w:rPr>
        <w:t xml:space="preserve"> </w:t>
      </w:r>
      <w:r w:rsidDel="00000000" w:rsidR="00000000" w:rsidRPr="00000000">
        <w:rPr>
          <w:color w:val="7f7f7f"/>
          <w:sz w:val="24"/>
          <w:szCs w:val="24"/>
          <w:rtl w:val="0"/>
        </w:rPr>
        <w:t xml:space="preserve">(</w:t>
      </w:r>
      <w:r w:rsidDel="00000000" w:rsidR="00000000" w:rsidRPr="00000000">
        <w:rPr>
          <w:b w:val="1"/>
          <w:color w:val="7f7f7f"/>
          <w:sz w:val="24"/>
          <w:szCs w:val="24"/>
          <w:rtl w:val="0"/>
        </w:rPr>
        <w:t xml:space="preserve">also attach StarUML file in the submission</w:t>
      </w:r>
      <w:r w:rsidDel="00000000" w:rsidR="00000000" w:rsidRPr="00000000">
        <w:rPr>
          <w:color w:val="7f7f7f"/>
          <w:sz w:val="24"/>
          <w:szCs w:val="24"/>
          <w:rtl w:val="0"/>
        </w:rPr>
        <w:t xml:space="preserve">)</w:t>
      </w:r>
      <w:r w:rsidDel="00000000" w:rsidR="00000000" w:rsidRPr="00000000">
        <w:rPr>
          <w:rtl w:val="0"/>
        </w:rPr>
      </w:r>
    </w:p>
    <w:p w:rsidR="00000000" w:rsidDel="00000000" w:rsidP="00000000" w:rsidRDefault="00000000" w:rsidRPr="00000000" w14:paraId="00000029">
      <w:pPr>
        <w:ind w:left="360" w:firstLine="0"/>
        <w:rPr>
          <w:b w:val="1"/>
          <w:sz w:val="24"/>
          <w:szCs w:val="24"/>
        </w:rPr>
      </w:pPr>
      <w:r w:rsidDel="00000000" w:rsidR="00000000" w:rsidRPr="00000000">
        <w:rPr>
          <w:b w:val="1"/>
          <w:sz w:val="24"/>
          <w:szCs w:val="24"/>
          <w:rtl w:val="0"/>
        </w:rPr>
        <w:br w:type="textWrapping"/>
      </w:r>
      <w:r w:rsidDel="00000000" w:rsidR="00000000" w:rsidRPr="00000000">
        <w:rPr>
          <w:b w:val="1"/>
          <w:sz w:val="24"/>
          <w:szCs w:val="24"/>
        </w:rPr>
        <w:drawing>
          <wp:inline distB="0" distT="0" distL="0" distR="0">
            <wp:extent cx="5731510" cy="4719320"/>
            <wp:effectExtent b="0" l="0" r="0" t="0"/>
            <wp:docPr id="176124640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471932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Use Cases Documentation</w:t>
      </w:r>
    </w:p>
    <w:p w:rsidR="00000000" w:rsidDel="00000000" w:rsidP="00000000" w:rsidRDefault="00000000" w:rsidRPr="00000000" w14:paraId="0000002C">
      <w:pPr>
        <w:pStyle w:val="Heading2"/>
        <w:numPr>
          <w:ilvl w:val="1"/>
          <w:numId w:val="3"/>
        </w:numPr>
        <w:ind w:left="1440" w:hanging="360"/>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System Feature 1</w:t>
      </w:r>
    </w:p>
    <w:tbl>
      <w:tblPr>
        <w:tblStyle w:val="Table1"/>
        <w:tblW w:w="100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420"/>
        <w:gridCol w:w="840"/>
        <w:gridCol w:w="220"/>
        <w:gridCol w:w="6600"/>
        <w:tblGridChange w:id="0">
          <w:tblGrid>
            <w:gridCol w:w="2420"/>
            <w:gridCol w:w="840"/>
            <w:gridCol w:w="220"/>
            <w:gridCol w:w="6600"/>
          </w:tblGrid>
        </w:tblGridChange>
      </w:tblGrid>
      <w:tr>
        <w:trPr>
          <w:cantSplit w:val="0"/>
          <w:trHeight w:val="346" w:hRule="atLeast"/>
          <w:tblHeader w:val="0"/>
        </w:trPr>
        <w:tc>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Use Case  ID</w:t>
            </w:r>
          </w:p>
        </w:tc>
        <w:tc>
          <w:tcPr>
            <w:gridSpan w:val="3"/>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UC#1</w:t>
            </w:r>
          </w:p>
        </w:tc>
      </w:tr>
      <w:tr>
        <w:trPr>
          <w:cantSplit w:val="0"/>
          <w:trHeight w:val="420" w:hRule="atLeast"/>
          <w:tblHeader w:val="0"/>
        </w:trPr>
        <w:tc>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Use Case Name</w:t>
            </w:r>
          </w:p>
        </w:tc>
        <w:tc>
          <w:tcPr>
            <w:gridSpan w:val="3"/>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edit_profile</w:t>
            </w:r>
          </w:p>
        </w:tc>
      </w:tr>
      <w:tr>
        <w:trPr>
          <w:cantSplit w:val="0"/>
          <w:trHeight w:val="978" w:hRule="atLeast"/>
          <w:tblHeader w:val="0"/>
        </w:trPr>
        <w:tc>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Description</w:t>
            </w:r>
          </w:p>
        </w:tc>
        <w:tc>
          <w:tcPr>
            <w:gridSpan w:val="3"/>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This use case represents the interaction of a student with the system to update his/her profile details.</w:t>
              <w:br w:type="textWrapping"/>
              <w:t xml:space="preserve">For this, the student has to fill up a form specifying his/her details.</w:t>
            </w:r>
          </w:p>
        </w:tc>
      </w:tr>
      <w:tr>
        <w:trPr>
          <w:cantSplit w:val="0"/>
          <w:trHeight w:val="346" w:hRule="atLeast"/>
          <w:tblHeader w:val="0"/>
        </w:trPr>
        <w:tc>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Actor</w:t>
            </w:r>
          </w:p>
        </w:tc>
        <w:tc>
          <w:tcPr>
            <w:gridSpan w:val="3"/>
          </w:tcPr>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Student</w:t>
            </w:r>
          </w:p>
        </w:tc>
      </w:tr>
      <w:tr>
        <w:trPr>
          <w:cantSplit w:val="0"/>
          <w:trHeight w:val="346" w:hRule="atLeast"/>
          <w:tblHeader w:val="0"/>
        </w:trPr>
        <w:tc>
          <w:tcPr/>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Precondition</w:t>
            </w:r>
          </w:p>
        </w:tc>
        <w:tc>
          <w:tcPr>
            <w:gridSpan w:val="3"/>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The Student Must be logged into the dashboard.</w:t>
            </w:r>
          </w:p>
        </w:tc>
      </w:tr>
      <w:tr>
        <w:trPr>
          <w:cantSplit w:val="0"/>
          <w:trHeight w:val="346" w:hRule="atLeast"/>
          <w:tblHeader w:val="0"/>
        </w:trPr>
        <w:tc>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Main Flow</w:t>
            </w:r>
          </w:p>
        </w:tc>
        <w:tc>
          <w:tcPr>
            <w:gridSpan w:val="2"/>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The student clicks on the dashboard tab.</w:t>
            </w:r>
          </w:p>
        </w:tc>
      </w:tr>
      <w:tr>
        <w:trPr>
          <w:cantSplit w:val="0"/>
          <w:trHeight w:val="909" w:hRule="atLeast"/>
          <w:tblHeader w:val="0"/>
        </w:trPr>
        <w:tc>
          <w:tcPr/>
          <w:p w:rsidR="00000000" w:rsidDel="00000000" w:rsidP="00000000" w:rsidRDefault="00000000" w:rsidRPr="00000000" w14:paraId="00000045">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The system generates a form to be filled with the required details.</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The student can also add his/her achievements, courses, publications, etc by clicking on respective tabs.</w:t>
            </w:r>
          </w:p>
        </w:tc>
      </w:tr>
      <w:tr>
        <w:trPr>
          <w:cantSplit w:val="0"/>
          <w:trHeight w:val="346" w:hRule="atLeast"/>
          <w:tblHeader w:val="0"/>
        </w:trPr>
        <w:tc>
          <w:tcPr/>
          <w:p w:rsidR="00000000" w:rsidDel="00000000" w:rsidP="00000000" w:rsidRDefault="00000000" w:rsidRPr="00000000" w14:paraId="0000004A">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The student fills-in the details [A1]</w:t>
            </w:r>
          </w:p>
        </w:tc>
      </w:tr>
      <w:tr>
        <w:trPr>
          <w:cantSplit w:val="0"/>
          <w:trHeight w:val="346" w:hRule="atLeast"/>
          <w:tblHeader w:val="0"/>
        </w:trPr>
        <w:tc>
          <w:tcPr/>
          <w:p w:rsidR="00000000" w:rsidDel="00000000" w:rsidP="00000000" w:rsidRDefault="00000000" w:rsidRPr="00000000" w14:paraId="0000004E">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The student clicks on the save profile button. [A2]</w:t>
            </w:r>
          </w:p>
        </w:tc>
      </w:tr>
      <w:tr>
        <w:trPr>
          <w:cantSplit w:val="0"/>
          <w:trHeight w:val="346" w:hRule="atLeast"/>
          <w:tblHeader w:val="0"/>
        </w:trPr>
        <w:tc>
          <w:tcPr/>
          <w:p w:rsidR="00000000" w:rsidDel="00000000" w:rsidP="00000000" w:rsidRDefault="00000000" w:rsidRPr="00000000" w14:paraId="00000052">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The system returns to the Profile Section.</w:t>
            </w:r>
          </w:p>
        </w:tc>
      </w:tr>
      <w:tr>
        <w:trPr>
          <w:cantSplit w:val="0"/>
          <w:trHeight w:val="593" w:hRule="atLeast"/>
          <w:tblHeader w:val="0"/>
        </w:trPr>
        <w:tc>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Post Conditions</w:t>
            </w:r>
          </w:p>
        </w:tc>
        <w:tc>
          <w:tcPr>
            <w:gridSpan w:val="3"/>
          </w:tcPr>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The details are successfully received by the system and reflected in the database.</w:t>
            </w:r>
          </w:p>
        </w:tc>
      </w:tr>
      <w:tr>
        <w:trPr>
          <w:cantSplit w:val="0"/>
          <w:trHeight w:val="330" w:hRule="atLeast"/>
          <w:tblHeader w:val="0"/>
        </w:trPr>
        <w:tc>
          <w:tcPr/>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Alternate Flow</w:t>
            </w:r>
          </w:p>
        </w:tc>
        <w:tc>
          <w:tcPr/>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A1</w:t>
            </w:r>
          </w:p>
        </w:tc>
        <w:tc>
          <w:tcPr>
            <w:gridSpan w:val="2"/>
          </w:tcPr>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The system checks for the valid details.</w:t>
            </w:r>
          </w:p>
        </w:tc>
      </w:tr>
      <w:tr>
        <w:trPr>
          <w:cantSplit w:val="0"/>
          <w:trHeight w:val="373" w:hRule="atLeast"/>
          <w:tblHeader w:val="0"/>
        </w:trPr>
        <w:tc>
          <w:tcPr/>
          <w:p w:rsidR="00000000" w:rsidDel="00000000" w:rsidP="00000000" w:rsidRDefault="00000000" w:rsidRPr="00000000" w14:paraId="0000005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5F">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Post Condition: a message is displayed stating wrong details.</w:t>
            </w:r>
          </w:p>
        </w:tc>
      </w:tr>
      <w:tr>
        <w:trPr>
          <w:cantSplit w:val="0"/>
          <w:trHeight w:val="346" w:hRule="atLeast"/>
          <w:tblHeader w:val="0"/>
        </w:trPr>
        <w:tc>
          <w:tcPr/>
          <w:p w:rsidR="00000000" w:rsidDel="00000000" w:rsidP="00000000" w:rsidRDefault="00000000" w:rsidRPr="00000000" w14:paraId="0000006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A2</w:t>
            </w:r>
          </w:p>
        </w:tc>
        <w:tc>
          <w:tcPr>
            <w:gridSpan w:val="2"/>
          </w:tcPr>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The student chose not to submit (Cancel)</w:t>
            </w:r>
          </w:p>
        </w:tc>
      </w:tr>
      <w:tr>
        <w:trPr>
          <w:cantSplit w:val="0"/>
          <w:trHeight w:val="331" w:hRule="atLeast"/>
          <w:tblHeader w:val="0"/>
        </w:trPr>
        <w:tc>
          <w:tcPr/>
          <w:p w:rsidR="00000000" w:rsidDel="00000000" w:rsidP="00000000" w:rsidRDefault="00000000" w:rsidRPr="00000000" w14:paraId="0000006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67">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Post Condition: The system returns to the Profile section.</w:t>
            </w:r>
          </w:p>
        </w:tc>
      </w:tr>
      <w:tr>
        <w:trPr>
          <w:cantSplit w:val="0"/>
          <w:trHeight w:val="346" w:hRule="atLeast"/>
          <w:tblHeader w:val="0"/>
        </w:trPr>
        <w:tc>
          <w:tcPr/>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Sub Flow</w:t>
            </w:r>
          </w:p>
        </w:tc>
        <w:tc>
          <w:tcPr/>
          <w:p w:rsidR="00000000" w:rsidDel="00000000" w:rsidP="00000000" w:rsidRDefault="00000000" w:rsidRPr="00000000" w14:paraId="0000006B">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693" w:hRule="atLeast"/>
          <w:tblHeader w:val="0"/>
        </w:trPr>
        <w:tc>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Global Alternate Flow</w:t>
            </w:r>
          </w:p>
        </w:tc>
        <w:tc>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GA 1</w:t>
            </w:r>
          </w:p>
        </w:tc>
        <w:tc>
          <w:tcPr>
            <w:gridSpan w:val="2"/>
          </w:tcPr>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The student can ‘cancel’ the procedure at any time by clicking on dashboard option</w:t>
            </w:r>
          </w:p>
        </w:tc>
      </w:tr>
      <w:tr>
        <w:trPr>
          <w:cantSplit w:val="0"/>
          <w:trHeight w:val="300" w:hRule="atLeast"/>
          <w:tblHeader w:val="0"/>
        </w:trPr>
        <w:tc>
          <w:tcPr/>
          <w:p w:rsidR="00000000" w:rsidDel="00000000" w:rsidP="00000000" w:rsidRDefault="00000000" w:rsidRPr="00000000" w14:paraId="0000007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73">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Post-condition – The system returns to the student dashboard.</w:t>
            </w:r>
          </w:p>
        </w:tc>
      </w:tr>
    </w:tbl>
    <w:p w:rsidR="00000000" w:rsidDel="00000000" w:rsidP="00000000" w:rsidRDefault="00000000" w:rsidRPr="00000000" w14:paraId="00000076">
      <w:pPr>
        <w:pStyle w:val="Heading2"/>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System Feature 2</w:t>
      </w:r>
    </w:p>
    <w:tbl>
      <w:tblPr>
        <w:tblStyle w:val="Table2"/>
        <w:tblW w:w="1011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428"/>
        <w:gridCol w:w="1063"/>
        <w:gridCol w:w="6625"/>
        <w:tblGridChange w:id="0">
          <w:tblGrid>
            <w:gridCol w:w="2428"/>
            <w:gridCol w:w="1063"/>
            <w:gridCol w:w="6625"/>
          </w:tblGrid>
        </w:tblGridChange>
      </w:tblGrid>
      <w:tr>
        <w:trPr>
          <w:cantSplit w:val="0"/>
          <w:trHeight w:val="317" w:hRule="atLeast"/>
          <w:tblHeader w:val="0"/>
        </w:trPr>
        <w:tc>
          <w:tcPr/>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Use Case  ID</w:t>
            </w:r>
          </w:p>
        </w:tc>
        <w:tc>
          <w:tcPr>
            <w:gridSpan w:val="2"/>
          </w:tcPr>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UC#2</w:t>
            </w:r>
          </w:p>
        </w:tc>
      </w:tr>
      <w:tr>
        <w:trPr>
          <w:cantSplit w:val="0"/>
          <w:trHeight w:val="438" w:hRule="atLeast"/>
          <w:tblHeader w:val="0"/>
        </w:trPr>
        <w:tc>
          <w:tcPr/>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Use Case Name</w:t>
            </w:r>
          </w:p>
        </w:tc>
        <w:tc>
          <w:tcPr>
            <w:gridSpan w:val="2"/>
          </w:tcPr>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view_cv</w:t>
            </w:r>
          </w:p>
        </w:tc>
      </w:tr>
      <w:tr>
        <w:trPr>
          <w:cantSplit w:val="0"/>
          <w:trHeight w:val="586" w:hRule="atLeast"/>
          <w:tblHeader w:val="0"/>
        </w:trPr>
        <w:tc>
          <w:tcPr/>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Description</w:t>
            </w:r>
          </w:p>
        </w:tc>
        <w:tc>
          <w:tcPr>
            <w:gridSpan w:val="2"/>
          </w:tcPr>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This use case represents the interaction of a student with the system to view his/her CV.</w:t>
            </w:r>
          </w:p>
        </w:tc>
      </w:tr>
      <w:tr>
        <w:trPr>
          <w:cantSplit w:val="0"/>
          <w:trHeight w:val="317" w:hRule="atLeast"/>
          <w:tblHeader w:val="0"/>
        </w:trPr>
        <w:tc>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Actor</w:t>
            </w:r>
          </w:p>
        </w:tc>
        <w:tc>
          <w:tcPr>
            <w:gridSpan w:val="2"/>
          </w:tcPr>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Student</w:t>
            </w:r>
          </w:p>
        </w:tc>
      </w:tr>
      <w:tr>
        <w:trPr>
          <w:cantSplit w:val="0"/>
          <w:trHeight w:val="317" w:hRule="atLeast"/>
          <w:tblHeader w:val="0"/>
        </w:trPr>
        <w:tc>
          <w:tcPr/>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Precondition</w:t>
            </w:r>
          </w:p>
        </w:tc>
        <w:tc>
          <w:tcPr>
            <w:gridSpan w:val="2"/>
          </w:tcPr>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The Student Must be logged into the dashboard</w:t>
            </w:r>
          </w:p>
        </w:tc>
      </w:tr>
      <w:tr>
        <w:trPr>
          <w:cantSplit w:val="0"/>
          <w:trHeight w:val="317" w:hRule="atLeast"/>
          <w:tblHeader w:val="0"/>
        </w:trPr>
        <w:tc>
          <w:tcPr/>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The student chose the option to go to the ‘Placement Module’.</w:t>
            </w:r>
          </w:p>
        </w:tc>
      </w:tr>
      <w:tr>
        <w:trPr>
          <w:cantSplit w:val="0"/>
          <w:trHeight w:val="320" w:hRule="atLeast"/>
          <w:tblHeader w:val="0"/>
        </w:trPr>
        <w:tc>
          <w:tcPr/>
          <w:p w:rsidR="00000000" w:rsidDel="00000000" w:rsidP="00000000" w:rsidRDefault="00000000" w:rsidRPr="00000000" w14:paraId="0000008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The system presents an option to view the CV. He/she selects the relevant fields which he/she wants on the CV.</w:t>
            </w:r>
          </w:p>
        </w:tc>
      </w:tr>
      <w:tr>
        <w:trPr>
          <w:cantSplit w:val="0"/>
          <w:trHeight w:val="317" w:hRule="atLeast"/>
          <w:tblHeader w:val="0"/>
        </w:trPr>
        <w:tc>
          <w:tcPr/>
          <w:p w:rsidR="00000000" w:rsidDel="00000000" w:rsidP="00000000" w:rsidRDefault="00000000" w:rsidRPr="00000000" w14:paraId="0000008C">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The student is redirected to a New Tab.</w:t>
            </w:r>
          </w:p>
        </w:tc>
      </w:tr>
      <w:tr>
        <w:trPr>
          <w:cantSplit w:val="0"/>
          <w:trHeight w:val="317" w:hRule="atLeast"/>
          <w:tblHeader w:val="0"/>
        </w:trPr>
        <w:tc>
          <w:tcPr/>
          <w:p w:rsidR="00000000" w:rsidDel="00000000" w:rsidP="00000000" w:rsidRDefault="00000000" w:rsidRPr="00000000" w14:paraId="0000008F">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A report is generated with all the details pertaining to the student.</w:t>
            </w:r>
          </w:p>
        </w:tc>
      </w:tr>
      <w:tr>
        <w:trPr>
          <w:cantSplit w:val="0"/>
          <w:trHeight w:val="203" w:hRule="atLeast"/>
          <w:tblHeader w:val="0"/>
        </w:trPr>
        <w:tc>
          <w:tcPr/>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Post Conditions</w:t>
            </w:r>
          </w:p>
        </w:tc>
        <w:tc>
          <w:tcPr>
            <w:gridSpan w:val="2"/>
          </w:tcPr>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237" w:hRule="atLeast"/>
          <w:tblHeader w:val="0"/>
        </w:trPr>
        <w:tc>
          <w:tcPr/>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Alternate Flow</w:t>
            </w:r>
          </w:p>
        </w:tc>
        <w:tc>
          <w:tcPr>
            <w:gridSpan w:val="2"/>
          </w:tcPr>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269" w:hRule="atLeast"/>
          <w:tblHeader w:val="0"/>
        </w:trPr>
        <w:tc>
          <w:tcPr/>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Sub Flow</w:t>
            </w:r>
          </w:p>
        </w:tc>
        <w:tc>
          <w:tcPr>
            <w:gridSpan w:val="2"/>
          </w:tcPr>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342" w:hRule="atLeast"/>
          <w:tblHeader w:val="0"/>
        </w:trPr>
        <w:tc>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Global Alternate Flow</w:t>
            </w:r>
          </w:p>
        </w:tc>
        <w:tc>
          <w:tcPr>
            <w:gridSpan w:val="2"/>
          </w:tcPr>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09E">
      <w:pPr>
        <w:pStyle w:val="Heading2"/>
        <w:numPr>
          <w:ilvl w:val="1"/>
          <w:numId w:val="3"/>
        </w:numPr>
        <w:spacing w:after="0" w:lineRule="auto"/>
        <w:ind w:left="1440" w:hanging="360"/>
        <w:rPr>
          <w:rFonts w:ascii="Calibri" w:cs="Calibri" w:eastAsia="Calibri" w:hAnsi="Calibri"/>
        </w:rPr>
      </w:pPr>
      <w:r w:rsidDel="00000000" w:rsidR="00000000" w:rsidRPr="00000000">
        <w:rPr>
          <w:rFonts w:ascii="Calibri" w:cs="Calibri" w:eastAsia="Calibri" w:hAnsi="Calibri"/>
          <w:rtl w:val="0"/>
        </w:rPr>
        <w:t xml:space="preserve">System Feature 3</w:t>
      </w:r>
    </w:p>
    <w:p w:rsidR="00000000" w:rsidDel="00000000" w:rsidP="00000000" w:rsidRDefault="00000000" w:rsidRPr="00000000" w14:paraId="0000009F">
      <w:pPr>
        <w:rPr/>
      </w:pPr>
      <w:r w:rsidDel="00000000" w:rsidR="00000000" w:rsidRPr="00000000">
        <w:rPr>
          <w:rtl w:val="0"/>
        </w:rPr>
      </w:r>
    </w:p>
    <w:tbl>
      <w:tblPr>
        <w:tblStyle w:val="Table3"/>
        <w:tblW w:w="1011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429"/>
        <w:gridCol w:w="843"/>
        <w:gridCol w:w="220"/>
        <w:gridCol w:w="6625"/>
        <w:tblGridChange w:id="0">
          <w:tblGrid>
            <w:gridCol w:w="2429"/>
            <w:gridCol w:w="843"/>
            <w:gridCol w:w="220"/>
            <w:gridCol w:w="6625"/>
          </w:tblGrid>
        </w:tblGridChange>
      </w:tblGrid>
      <w:tr>
        <w:trPr>
          <w:cantSplit w:val="0"/>
          <w:trHeight w:val="258" w:hRule="atLeast"/>
          <w:tblHeader w:val="0"/>
        </w:trPr>
        <w:tc>
          <w:tcPr/>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Use Case  ID</w:t>
            </w:r>
          </w:p>
        </w:tc>
        <w:tc>
          <w:tcPr>
            <w:gridSpan w:val="3"/>
          </w:tcPr>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UC#3</w:t>
            </w:r>
          </w:p>
        </w:tc>
      </w:tr>
      <w:tr>
        <w:trPr>
          <w:cantSplit w:val="0"/>
          <w:trHeight w:val="258" w:hRule="atLeast"/>
          <w:tblHeader w:val="0"/>
        </w:trPr>
        <w:tc>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Use Case Name</w:t>
            </w:r>
          </w:p>
        </w:tc>
        <w:tc>
          <w:tcPr>
            <w:gridSpan w:val="3"/>
          </w:tcPr>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view_past_placement_records</w:t>
            </w:r>
          </w:p>
        </w:tc>
      </w:tr>
      <w:tr>
        <w:trPr>
          <w:cantSplit w:val="0"/>
          <w:trHeight w:val="731" w:hRule="atLeast"/>
          <w:tblHeader w:val="0"/>
        </w:trPr>
        <w:tc>
          <w:tcPr/>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Description</w:t>
            </w:r>
          </w:p>
        </w:tc>
        <w:tc>
          <w:tcPr>
            <w:gridSpan w:val="3"/>
          </w:tcPr>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This use case represents the interaction of a student with the system to view past placement records and summary.</w:t>
              <w:br w:type="textWrapping"/>
              <w:t xml:space="preserve">For this, the student has to filter data according to his requirements.</w:t>
            </w:r>
          </w:p>
        </w:tc>
      </w:tr>
      <w:tr>
        <w:trPr>
          <w:cantSplit w:val="0"/>
          <w:trHeight w:val="258" w:hRule="atLeast"/>
          <w:tblHeader w:val="0"/>
        </w:trPr>
        <w:tc>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Actor</w:t>
            </w:r>
          </w:p>
        </w:tc>
        <w:tc>
          <w:tcPr>
            <w:gridSpan w:val="3"/>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Student</w:t>
            </w:r>
          </w:p>
        </w:tc>
      </w:tr>
      <w:tr>
        <w:trPr>
          <w:cantSplit w:val="0"/>
          <w:trHeight w:val="258" w:hRule="atLeast"/>
          <w:tblHeader w:val="0"/>
        </w:trPr>
        <w:tc>
          <w:tcPr/>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Precondition</w:t>
            </w:r>
          </w:p>
        </w:tc>
        <w:tc>
          <w:tcPr>
            <w:gridSpan w:val="3"/>
          </w:tcPr>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The Student Must be logged into the dashboard.</w:t>
            </w:r>
          </w:p>
        </w:tc>
      </w:tr>
      <w:tr>
        <w:trPr>
          <w:cantSplit w:val="0"/>
          <w:trHeight w:val="258" w:hRule="atLeast"/>
          <w:tblHeader w:val="0"/>
        </w:trPr>
        <w:tc>
          <w:tcPr/>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Main Flow</w:t>
            </w:r>
          </w:p>
        </w:tc>
        <w:tc>
          <w:tcPr>
            <w:gridSpan w:val="2"/>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The student chose the option to go to the ‘Placement Module’.</w:t>
            </w:r>
          </w:p>
        </w:tc>
      </w:tr>
      <w:tr>
        <w:trPr>
          <w:cantSplit w:val="0"/>
          <w:trHeight w:val="477" w:hRule="atLeast"/>
          <w:tblHeader w:val="0"/>
        </w:trPr>
        <w:tc>
          <w:tcPr/>
          <w:p w:rsidR="00000000" w:rsidDel="00000000" w:rsidP="00000000" w:rsidRDefault="00000000" w:rsidRPr="00000000" w14:paraId="000000B8">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The system generates a screen showcasing all the valid placement cell facilities available to students.</w:t>
            </w:r>
          </w:p>
        </w:tc>
      </w:tr>
      <w:tr>
        <w:trPr>
          <w:cantSplit w:val="0"/>
          <w:trHeight w:val="258" w:hRule="atLeast"/>
          <w:tblHeader w:val="0"/>
        </w:trPr>
        <w:tc>
          <w:tcPr/>
          <w:p w:rsidR="00000000" w:rsidDel="00000000" w:rsidP="00000000" w:rsidRDefault="00000000" w:rsidRPr="00000000" w14:paraId="000000BC">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The student selects the Placement Statistics sidebar tab option.</w:t>
            </w:r>
          </w:p>
        </w:tc>
      </w:tr>
      <w:tr>
        <w:trPr>
          <w:cantSplit w:val="0"/>
          <w:trHeight w:val="258" w:hRule="atLeast"/>
          <w:tblHeader w:val="0"/>
        </w:trPr>
        <w:tc>
          <w:tcPr/>
          <w:p w:rsidR="00000000" w:rsidDel="00000000" w:rsidP="00000000" w:rsidRDefault="00000000" w:rsidRPr="00000000" w14:paraId="000000C0">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The system generates a screen consisting of filters (Company, Year; etc) to view specific data. The student enters filters. [A1]</w:t>
            </w:r>
          </w:p>
        </w:tc>
      </w:tr>
      <w:tr>
        <w:trPr>
          <w:cantSplit w:val="0"/>
          <w:trHeight w:val="258" w:hRule="atLeast"/>
          <w:tblHeader w:val="0"/>
        </w:trPr>
        <w:tc>
          <w:tcPr/>
          <w:p w:rsidR="00000000" w:rsidDel="00000000" w:rsidP="00000000" w:rsidRDefault="00000000" w:rsidRPr="00000000" w14:paraId="000000C4">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A list of records is generated.</w:t>
            </w:r>
          </w:p>
        </w:tc>
      </w:tr>
      <w:tr>
        <w:trPr>
          <w:cantSplit w:val="0"/>
          <w:trHeight w:val="258" w:hRule="atLeast"/>
          <w:tblHeader w:val="0"/>
        </w:trPr>
        <w:tc>
          <w:tcPr/>
          <w:p w:rsidR="00000000" w:rsidDel="00000000" w:rsidP="00000000" w:rsidRDefault="00000000" w:rsidRPr="00000000" w14:paraId="000000C8">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The student returns to the dashboard after viewing the records.</w:t>
            </w:r>
          </w:p>
        </w:tc>
      </w:tr>
      <w:tr>
        <w:trPr>
          <w:cantSplit w:val="0"/>
          <w:trHeight w:val="295" w:hRule="atLeast"/>
          <w:tblHeader w:val="0"/>
        </w:trPr>
        <w:tc>
          <w:tcPr/>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Post Conditions</w:t>
            </w:r>
          </w:p>
        </w:tc>
        <w:tc>
          <w:tcPr>
            <w:gridSpan w:val="3"/>
          </w:tcPr>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304" w:hRule="atLeast"/>
          <w:tblHeader w:val="0"/>
        </w:trPr>
        <w:tc>
          <w:tcPr/>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Alternate Flow</w:t>
            </w:r>
          </w:p>
        </w:tc>
        <w:tc>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A1</w:t>
            </w:r>
          </w:p>
        </w:tc>
        <w:tc>
          <w:tcPr>
            <w:gridSpan w:val="2"/>
          </w:tcPr>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The system checks for the valid filters.</w:t>
            </w:r>
          </w:p>
        </w:tc>
      </w:tr>
      <w:tr>
        <w:trPr>
          <w:cantSplit w:val="0"/>
          <w:trHeight w:val="379" w:hRule="atLeast"/>
          <w:tblHeader w:val="0"/>
        </w:trPr>
        <w:tc>
          <w:tcPr/>
          <w:p w:rsidR="00000000" w:rsidDel="00000000" w:rsidP="00000000" w:rsidRDefault="00000000" w:rsidRPr="00000000" w14:paraId="000000D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Post Condition: a message is displayed stating wrong details or no matches.</w:t>
            </w:r>
          </w:p>
        </w:tc>
      </w:tr>
      <w:tr>
        <w:trPr>
          <w:cantSplit w:val="0"/>
          <w:trHeight w:val="258" w:hRule="atLeast"/>
          <w:tblHeader w:val="0"/>
        </w:trPr>
        <w:tc>
          <w:tcPr/>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Sub Flow</w:t>
            </w:r>
          </w:p>
        </w:tc>
        <w:tc>
          <w:tcPr>
            <w:gridSpan w:val="3"/>
          </w:tcPr>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259" w:hRule="atLeast"/>
          <w:tblHeader w:val="0"/>
        </w:trPr>
        <w:tc>
          <w:tcPr/>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Global Alternate Flow</w:t>
            </w:r>
          </w:p>
        </w:tc>
        <w:tc>
          <w:tcPr>
            <w:gridSpan w:val="3"/>
          </w:tcPr>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0E0">
      <w:pPr>
        <w:pStyle w:val="Heading2"/>
        <w:numPr>
          <w:ilvl w:val="1"/>
          <w:numId w:val="3"/>
        </w:numPr>
        <w:spacing w:before="0" w:lineRule="auto"/>
        <w:ind w:left="1440" w:hanging="36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E1">
      <w:pPr>
        <w:pStyle w:val="Heading2"/>
        <w:numPr>
          <w:ilvl w:val="1"/>
          <w:numId w:val="3"/>
        </w:numPr>
        <w:spacing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System Feature 4</w:t>
      </w:r>
    </w:p>
    <w:tbl>
      <w:tblPr>
        <w:tblStyle w:val="Table4"/>
        <w:tblW w:w="100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420"/>
        <w:gridCol w:w="840"/>
        <w:gridCol w:w="220"/>
        <w:gridCol w:w="6600"/>
        <w:tblGridChange w:id="0">
          <w:tblGrid>
            <w:gridCol w:w="2420"/>
            <w:gridCol w:w="840"/>
            <w:gridCol w:w="220"/>
            <w:gridCol w:w="6600"/>
          </w:tblGrid>
        </w:tblGridChange>
      </w:tblGrid>
      <w:tr>
        <w:trPr>
          <w:cantSplit w:val="0"/>
          <w:trHeight w:val="346" w:hRule="atLeast"/>
          <w:tblHeader w:val="0"/>
        </w:trPr>
        <w:tc>
          <w:tcPr/>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Use Case  ID</w:t>
            </w:r>
          </w:p>
        </w:tc>
        <w:tc>
          <w:tcPr>
            <w:gridSpan w:val="3"/>
          </w:tcPr>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 xml:space="preserve">UC#4</w:t>
            </w:r>
          </w:p>
        </w:tc>
      </w:tr>
      <w:tr>
        <w:trPr>
          <w:cantSplit w:val="0"/>
          <w:trHeight w:val="447" w:hRule="atLeast"/>
          <w:tblHeader w:val="0"/>
        </w:trPr>
        <w:tc>
          <w:tcPr/>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 xml:space="preserve">Use Case Name</w:t>
            </w:r>
          </w:p>
        </w:tc>
        <w:tc>
          <w:tcPr>
            <w:gridSpan w:val="3"/>
          </w:tcPr>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 xml:space="preserve">recieve_notifications</w:t>
            </w:r>
          </w:p>
        </w:tc>
      </w:tr>
      <w:tr>
        <w:trPr>
          <w:cantSplit w:val="0"/>
          <w:trHeight w:val="588" w:hRule="atLeast"/>
          <w:tblHeader w:val="0"/>
        </w:trPr>
        <w:tc>
          <w:tcPr/>
          <w:p w:rsidR="00000000" w:rsidDel="00000000" w:rsidP="00000000" w:rsidRDefault="00000000" w:rsidRPr="00000000" w14:paraId="000000EA">
            <w:pPr>
              <w:rPr>
                <w:rFonts w:ascii="Calibri" w:cs="Calibri" w:eastAsia="Calibri" w:hAnsi="Calibri"/>
              </w:rPr>
            </w:pPr>
            <w:r w:rsidDel="00000000" w:rsidR="00000000" w:rsidRPr="00000000">
              <w:rPr>
                <w:rFonts w:ascii="Calibri" w:cs="Calibri" w:eastAsia="Calibri" w:hAnsi="Calibri"/>
                <w:rtl w:val="0"/>
              </w:rPr>
              <w:t xml:space="preserve">Description</w:t>
            </w:r>
          </w:p>
        </w:tc>
        <w:tc>
          <w:tcPr>
            <w:gridSpan w:val="3"/>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This use case represents the interaction of a student with the system to view and respond to his/her important notifications regarding the companies visiting and their interview schedule.</w:t>
            </w:r>
          </w:p>
        </w:tc>
      </w:tr>
      <w:tr>
        <w:trPr>
          <w:cantSplit w:val="0"/>
          <w:trHeight w:val="346" w:hRule="atLeast"/>
          <w:tblHeader w:val="0"/>
        </w:trPr>
        <w:tc>
          <w:tcPr/>
          <w:p w:rsidR="00000000" w:rsidDel="00000000" w:rsidP="00000000" w:rsidRDefault="00000000" w:rsidRPr="00000000" w14:paraId="000000EE">
            <w:pPr>
              <w:rPr>
                <w:rFonts w:ascii="Calibri" w:cs="Calibri" w:eastAsia="Calibri" w:hAnsi="Calibri"/>
              </w:rPr>
            </w:pPr>
            <w:r w:rsidDel="00000000" w:rsidR="00000000" w:rsidRPr="00000000">
              <w:rPr>
                <w:rFonts w:ascii="Calibri" w:cs="Calibri" w:eastAsia="Calibri" w:hAnsi="Calibri"/>
                <w:rtl w:val="0"/>
              </w:rPr>
              <w:t xml:space="preserve">Actor</w:t>
            </w:r>
          </w:p>
        </w:tc>
        <w:tc>
          <w:tcPr>
            <w:gridSpan w:val="3"/>
          </w:tcPr>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 xml:space="preserve">Student</w:t>
            </w:r>
          </w:p>
        </w:tc>
      </w:tr>
      <w:tr>
        <w:trPr>
          <w:cantSplit w:val="0"/>
          <w:trHeight w:val="346" w:hRule="atLeast"/>
          <w:tblHeader w:val="0"/>
        </w:trPr>
        <w:tc>
          <w:tcPr/>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 xml:space="preserve">Precondition</w:t>
            </w:r>
          </w:p>
        </w:tc>
        <w:tc>
          <w:tcPr>
            <w:gridSpan w:val="3"/>
          </w:tcPr>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rtl w:val="0"/>
              </w:rPr>
              <w:t xml:space="preserve">The Student Must be logged into the dashboard.</w:t>
            </w:r>
          </w:p>
        </w:tc>
      </w:tr>
      <w:tr>
        <w:trPr>
          <w:cantSplit w:val="0"/>
          <w:trHeight w:val="346" w:hRule="atLeast"/>
          <w:tblHeader w:val="0"/>
        </w:trPr>
        <w:tc>
          <w:tcPr/>
          <w:p w:rsidR="00000000" w:rsidDel="00000000" w:rsidP="00000000" w:rsidRDefault="00000000" w:rsidRPr="00000000" w14:paraId="000000F6">
            <w:pPr>
              <w:rPr>
                <w:rFonts w:ascii="Calibri" w:cs="Calibri" w:eastAsia="Calibri" w:hAnsi="Calibri"/>
              </w:rPr>
            </w:pPr>
            <w:r w:rsidDel="00000000" w:rsidR="00000000" w:rsidRPr="00000000">
              <w:rPr>
                <w:rFonts w:ascii="Calibri" w:cs="Calibri" w:eastAsia="Calibri" w:hAnsi="Calibri"/>
                <w:rtl w:val="0"/>
              </w:rPr>
              <w:t xml:space="preserve">Main Flow</w:t>
            </w:r>
          </w:p>
        </w:tc>
        <w:tc>
          <w:tcPr>
            <w:gridSpan w:val="2"/>
          </w:tcPr>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rtl w:val="0"/>
              </w:rPr>
              <w:t xml:space="preserve">The student goes to the placement module.</w:t>
            </w:r>
          </w:p>
        </w:tc>
      </w:tr>
      <w:tr>
        <w:trPr>
          <w:cantSplit w:val="0"/>
          <w:trHeight w:val="316" w:hRule="atLeast"/>
          <w:tblHeader w:val="0"/>
        </w:trPr>
        <w:tc>
          <w:tcPr/>
          <w:p w:rsidR="00000000" w:rsidDel="00000000" w:rsidP="00000000" w:rsidRDefault="00000000" w:rsidRPr="00000000" w14:paraId="000000FA">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The system generates the placement activity/ schedule page.</w:t>
            </w:r>
          </w:p>
        </w:tc>
      </w:tr>
      <w:tr>
        <w:trPr>
          <w:cantSplit w:val="0"/>
          <w:trHeight w:val="346" w:hRule="atLeast"/>
          <w:tblHeader w:val="0"/>
        </w:trPr>
        <w:tc>
          <w:tcPr/>
          <w:p w:rsidR="00000000" w:rsidDel="00000000" w:rsidP="00000000" w:rsidRDefault="00000000" w:rsidRPr="00000000" w14:paraId="000000FE">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The student can view his/her notifications in the right side panel.</w:t>
            </w:r>
          </w:p>
        </w:tc>
      </w:tr>
      <w:tr>
        <w:trPr>
          <w:cantSplit w:val="0"/>
          <w:trHeight w:val="346" w:hRule="atLeast"/>
          <w:tblHeader w:val="0"/>
        </w:trPr>
        <w:tc>
          <w:tcPr/>
          <w:p w:rsidR="00000000" w:rsidDel="00000000" w:rsidP="00000000" w:rsidRDefault="00000000" w:rsidRPr="00000000" w14:paraId="00000102">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03">
            <w:pP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05">
            <w:pPr>
              <w:rPr>
                <w:rFonts w:ascii="Calibri" w:cs="Calibri" w:eastAsia="Calibri" w:hAnsi="Calibri"/>
              </w:rPr>
            </w:pPr>
            <w:r w:rsidDel="00000000" w:rsidR="00000000" w:rsidRPr="00000000">
              <w:rPr>
                <w:rFonts w:ascii="Calibri" w:cs="Calibri" w:eastAsia="Calibri" w:hAnsi="Calibri"/>
                <w:rtl w:val="0"/>
              </w:rPr>
              <w:t xml:space="preserve">The student can respond to the important notifications from the notification panel itself.</w:t>
            </w:r>
          </w:p>
        </w:tc>
      </w:tr>
      <w:tr>
        <w:trPr>
          <w:cantSplit w:val="0"/>
          <w:trHeight w:val="593" w:hRule="atLeast"/>
          <w:tblHeader w:val="0"/>
        </w:trPr>
        <w:tc>
          <w:tcPr/>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rtl w:val="0"/>
              </w:rPr>
              <w:t xml:space="preserve">Post Conditions</w:t>
            </w:r>
          </w:p>
        </w:tc>
        <w:tc>
          <w:tcPr>
            <w:gridSpan w:val="3"/>
          </w:tcPr>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The response to the notifications is recorded in the database and is reflected at other valid screens.</w:t>
            </w:r>
          </w:p>
        </w:tc>
      </w:tr>
      <w:tr>
        <w:trPr>
          <w:cantSplit w:val="0"/>
          <w:trHeight w:val="456" w:hRule="atLeast"/>
          <w:tblHeader w:val="0"/>
        </w:trPr>
        <w:tc>
          <w:tcPr/>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rtl w:val="0"/>
              </w:rPr>
              <w:t xml:space="preserve">Alternate Flow</w:t>
            </w:r>
          </w:p>
        </w:tc>
        <w:tc>
          <w:tcPr>
            <w:gridSpan w:val="3"/>
          </w:tcPr>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346" w:hRule="atLeast"/>
          <w:tblHeader w:val="0"/>
        </w:trPr>
        <w:tc>
          <w:tcPr/>
          <w:p w:rsidR="00000000" w:rsidDel="00000000" w:rsidP="00000000" w:rsidRDefault="00000000" w:rsidRPr="00000000" w14:paraId="0000010E">
            <w:pPr>
              <w:rPr>
                <w:rFonts w:ascii="Calibri" w:cs="Calibri" w:eastAsia="Calibri" w:hAnsi="Calibri"/>
              </w:rPr>
            </w:pPr>
            <w:r w:rsidDel="00000000" w:rsidR="00000000" w:rsidRPr="00000000">
              <w:rPr>
                <w:rFonts w:ascii="Calibri" w:cs="Calibri" w:eastAsia="Calibri" w:hAnsi="Calibri"/>
                <w:rtl w:val="0"/>
              </w:rPr>
              <w:t xml:space="preserve">Sub Flow</w:t>
            </w:r>
          </w:p>
        </w:tc>
        <w:tc>
          <w:tcPr>
            <w:gridSpan w:val="3"/>
          </w:tcPr>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693" w:hRule="atLeast"/>
          <w:tblHeader w:val="0"/>
        </w:trPr>
        <w:tc>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Global Alternate Flow</w:t>
            </w:r>
          </w:p>
        </w:tc>
        <w:tc>
          <w:tcPr/>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GA 1</w:t>
            </w:r>
          </w:p>
        </w:tc>
        <w:tc>
          <w:tcPr>
            <w:gridSpan w:val="2"/>
          </w:tcPr>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The student can return to the dashboard at any time by clicking on the dashboard option.</w:t>
            </w:r>
          </w:p>
        </w:tc>
      </w:tr>
      <w:tr>
        <w:trPr>
          <w:cantSplit w:val="0"/>
          <w:trHeight w:val="265" w:hRule="atLeast"/>
          <w:tblHeader w:val="0"/>
        </w:trPr>
        <w:tc>
          <w:tcPr/>
          <w:p w:rsidR="00000000" w:rsidDel="00000000" w:rsidP="00000000" w:rsidRDefault="00000000" w:rsidRPr="00000000" w14:paraId="0000011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17">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Post-condition – The system returns to the student dashboard.</w:t>
            </w:r>
          </w:p>
        </w:tc>
      </w:tr>
    </w:tbl>
    <w:p w:rsidR="00000000" w:rsidDel="00000000" w:rsidP="00000000" w:rsidRDefault="00000000" w:rsidRPr="00000000" w14:paraId="0000011A">
      <w:pPr>
        <w:pStyle w:val="Heading2"/>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System Feature 5</w:t>
      </w:r>
    </w:p>
    <w:tbl>
      <w:tblPr>
        <w:tblStyle w:val="Table5"/>
        <w:tblW w:w="100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420"/>
        <w:gridCol w:w="840"/>
        <w:gridCol w:w="220"/>
        <w:gridCol w:w="6600"/>
        <w:tblGridChange w:id="0">
          <w:tblGrid>
            <w:gridCol w:w="2420"/>
            <w:gridCol w:w="840"/>
            <w:gridCol w:w="220"/>
            <w:gridCol w:w="6600"/>
          </w:tblGrid>
        </w:tblGridChange>
      </w:tblGrid>
      <w:tr>
        <w:trPr>
          <w:cantSplit w:val="0"/>
          <w:trHeight w:val="346" w:hRule="atLeast"/>
          <w:tblHeader w:val="0"/>
        </w:trPr>
        <w:tc>
          <w:tcPr/>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Use Case  ID</w:t>
            </w:r>
          </w:p>
        </w:tc>
        <w:tc>
          <w:tcPr>
            <w:gridSpan w:val="3"/>
          </w:tcPr>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UC#5</w:t>
            </w:r>
          </w:p>
        </w:tc>
      </w:tr>
      <w:tr>
        <w:trPr>
          <w:cantSplit w:val="0"/>
          <w:trHeight w:val="375" w:hRule="atLeast"/>
          <w:tblHeader w:val="0"/>
        </w:trPr>
        <w:tc>
          <w:tcPr/>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Use Case Name</w:t>
            </w:r>
          </w:p>
        </w:tc>
        <w:tc>
          <w:tcPr>
            <w:gridSpan w:val="3"/>
          </w:tcPr>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 xml:space="preserve">debar_student</w:t>
            </w:r>
          </w:p>
        </w:tc>
      </w:tr>
      <w:tr>
        <w:trPr>
          <w:cantSplit w:val="0"/>
          <w:trHeight w:val="978" w:hRule="atLeast"/>
          <w:tblHeader w:val="0"/>
        </w:trPr>
        <w:tc>
          <w:tcPr/>
          <w:p w:rsidR="00000000" w:rsidDel="00000000" w:rsidP="00000000" w:rsidRDefault="00000000" w:rsidRPr="00000000" w14:paraId="00000123">
            <w:pPr>
              <w:rPr>
                <w:rFonts w:ascii="Calibri" w:cs="Calibri" w:eastAsia="Calibri" w:hAnsi="Calibri"/>
              </w:rPr>
            </w:pPr>
            <w:r w:rsidDel="00000000" w:rsidR="00000000" w:rsidRPr="00000000">
              <w:rPr>
                <w:rFonts w:ascii="Calibri" w:cs="Calibri" w:eastAsia="Calibri" w:hAnsi="Calibri"/>
                <w:rtl w:val="0"/>
              </w:rPr>
              <w:t xml:space="preserve">Description</w:t>
            </w:r>
          </w:p>
        </w:tc>
        <w:tc>
          <w:tcPr>
            <w:gridSpan w:val="3"/>
          </w:tcPr>
          <w:p w:rsidR="00000000" w:rsidDel="00000000" w:rsidP="00000000" w:rsidRDefault="00000000" w:rsidRPr="00000000" w14:paraId="00000124">
            <w:pPr>
              <w:rPr>
                <w:rFonts w:ascii="Calibri" w:cs="Calibri" w:eastAsia="Calibri" w:hAnsi="Calibri"/>
              </w:rPr>
            </w:pPr>
            <w:r w:rsidDel="00000000" w:rsidR="00000000" w:rsidRPr="00000000">
              <w:rPr>
                <w:rFonts w:ascii="Calibri" w:cs="Calibri" w:eastAsia="Calibri" w:hAnsi="Calibri"/>
                <w:rtl w:val="0"/>
              </w:rPr>
              <w:t xml:space="preserve">This use case represents the interaction of a placement officer with the system to debar him/her from participating in placement cell activities and accepting placement cell opportunities.</w:t>
              <w:br w:type="textWrapping"/>
              <w:t xml:space="preserve">For this, the placement officer has to fill up several forms specifying his/her details.</w:t>
            </w:r>
          </w:p>
        </w:tc>
      </w:tr>
      <w:tr>
        <w:trPr>
          <w:cantSplit w:val="0"/>
          <w:trHeight w:val="346" w:hRule="atLeast"/>
          <w:tblHeader w:val="0"/>
        </w:trPr>
        <w:tc>
          <w:tcPr/>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Actor</w:t>
            </w:r>
          </w:p>
        </w:tc>
        <w:tc>
          <w:tcPr>
            <w:gridSpan w:val="3"/>
          </w:tcPr>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Placement Officer</w:t>
            </w:r>
          </w:p>
        </w:tc>
      </w:tr>
      <w:tr>
        <w:trPr>
          <w:cantSplit w:val="0"/>
          <w:trHeight w:val="346" w:hRule="atLeast"/>
          <w:tblHeader w:val="0"/>
        </w:trPr>
        <w:tc>
          <w:tcPr/>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 xml:space="preserve">Precondition</w:t>
            </w:r>
          </w:p>
        </w:tc>
        <w:tc>
          <w:tcPr>
            <w:gridSpan w:val="3"/>
          </w:tcPr>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The Placement Officer Must be logged into the system.</w:t>
            </w:r>
          </w:p>
        </w:tc>
      </w:tr>
      <w:tr>
        <w:trPr>
          <w:cantSplit w:val="0"/>
          <w:trHeight w:val="346" w:hRule="atLeast"/>
          <w:tblHeader w:val="0"/>
        </w:trPr>
        <w:tc>
          <w:tcPr/>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Main Flow</w:t>
            </w:r>
          </w:p>
        </w:tc>
        <w:tc>
          <w:tcPr>
            <w:gridSpan w:val="2"/>
          </w:tcPr>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32">
            <w:pPr>
              <w:rPr>
                <w:rFonts w:ascii="Calibri" w:cs="Calibri" w:eastAsia="Calibri" w:hAnsi="Calibri"/>
              </w:rPr>
            </w:pPr>
            <w:r w:rsidDel="00000000" w:rsidR="00000000" w:rsidRPr="00000000">
              <w:rPr>
                <w:rFonts w:ascii="Calibri" w:cs="Calibri" w:eastAsia="Calibri" w:hAnsi="Calibri"/>
                <w:rtl w:val="0"/>
              </w:rPr>
              <w:t xml:space="preserve">The Placement officer goes to the placement cell and clicks on the student records tab. </w:t>
            </w:r>
          </w:p>
        </w:tc>
      </w:tr>
      <w:tr>
        <w:trPr>
          <w:cantSplit w:val="0"/>
          <w:trHeight w:val="586" w:hRule="atLeast"/>
          <w:tblHeader w:val="0"/>
        </w:trPr>
        <w:tc>
          <w:tcPr/>
          <w:p w:rsidR="00000000" w:rsidDel="00000000" w:rsidP="00000000" w:rsidRDefault="00000000" w:rsidRPr="00000000" w14:paraId="00000133">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36">
            <w:pPr>
              <w:rPr>
                <w:rFonts w:ascii="Calibri" w:cs="Calibri" w:eastAsia="Calibri" w:hAnsi="Calibri"/>
              </w:rPr>
            </w:pPr>
            <w:r w:rsidDel="00000000" w:rsidR="00000000" w:rsidRPr="00000000">
              <w:rPr>
                <w:rFonts w:ascii="Calibri" w:cs="Calibri" w:eastAsia="Calibri" w:hAnsi="Calibri"/>
                <w:rtl w:val="0"/>
              </w:rPr>
              <w:t xml:space="preserve">The system generates a screen with multiple filters to search the specific student.</w:t>
            </w:r>
          </w:p>
        </w:tc>
      </w:tr>
      <w:tr>
        <w:trPr>
          <w:cantSplit w:val="0"/>
          <w:trHeight w:val="346" w:hRule="atLeast"/>
          <w:tblHeader w:val="0"/>
        </w:trPr>
        <w:tc>
          <w:tcPr/>
          <w:p w:rsidR="00000000" w:rsidDel="00000000" w:rsidP="00000000" w:rsidRDefault="00000000" w:rsidRPr="00000000" w14:paraId="00000137">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38">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rtl w:val="0"/>
              </w:rPr>
              <w:t xml:space="preserve">The Placement Officer searches for a student.</w:t>
            </w:r>
          </w:p>
        </w:tc>
      </w:tr>
      <w:tr>
        <w:trPr>
          <w:cantSplit w:val="0"/>
          <w:trHeight w:val="346" w:hRule="atLeast"/>
          <w:tblHeader w:val="0"/>
        </w:trPr>
        <w:tc>
          <w:tcPr/>
          <w:p w:rsidR="00000000" w:rsidDel="00000000" w:rsidP="00000000" w:rsidRDefault="00000000" w:rsidRPr="00000000" w14:paraId="0000013B">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3C">
            <w:pP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3E">
            <w:pPr>
              <w:rPr>
                <w:rFonts w:ascii="Calibri" w:cs="Calibri" w:eastAsia="Calibri" w:hAnsi="Calibri"/>
              </w:rPr>
            </w:pPr>
            <w:r w:rsidDel="00000000" w:rsidR="00000000" w:rsidRPr="00000000">
              <w:rPr>
                <w:rFonts w:ascii="Calibri" w:cs="Calibri" w:eastAsia="Calibri" w:hAnsi="Calibri"/>
                <w:rtl w:val="0"/>
              </w:rPr>
              <w:t xml:space="preserve">The Placement Officer has two options available at this stage – 1)View Student profile CV 2)Debar Student [A1]</w:t>
            </w:r>
          </w:p>
        </w:tc>
      </w:tr>
      <w:tr>
        <w:trPr>
          <w:cantSplit w:val="0"/>
          <w:trHeight w:val="346" w:hRule="atLeast"/>
          <w:tblHeader w:val="0"/>
        </w:trPr>
        <w:tc>
          <w:tcPr/>
          <w:p w:rsidR="00000000" w:rsidDel="00000000" w:rsidP="00000000" w:rsidRDefault="00000000" w:rsidRPr="00000000" w14:paraId="0000013F">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142">
            <w:pPr>
              <w:rPr>
                <w:rFonts w:ascii="Calibri" w:cs="Calibri" w:eastAsia="Calibri" w:hAnsi="Calibri"/>
              </w:rPr>
            </w:pPr>
            <w:r w:rsidDel="00000000" w:rsidR="00000000" w:rsidRPr="00000000">
              <w:rPr>
                <w:rFonts w:ascii="Calibri" w:cs="Calibri" w:eastAsia="Calibri" w:hAnsi="Calibri"/>
                <w:rtl w:val="0"/>
              </w:rPr>
              <w:t xml:space="preserve">The Placement Officer takes the necessary actions.</w:t>
            </w:r>
          </w:p>
        </w:tc>
      </w:tr>
      <w:tr>
        <w:trPr>
          <w:cantSplit w:val="0"/>
          <w:trHeight w:val="593" w:hRule="atLeast"/>
          <w:tblHeader w:val="0"/>
        </w:trPr>
        <w:tc>
          <w:tcPr/>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rtl w:val="0"/>
              </w:rPr>
              <w:t xml:space="preserve">Post Conditions</w:t>
            </w:r>
          </w:p>
        </w:tc>
        <w:tc>
          <w:tcPr>
            <w:gridSpan w:val="3"/>
          </w:tcPr>
          <w:p w:rsidR="00000000" w:rsidDel="00000000" w:rsidP="00000000" w:rsidRDefault="00000000" w:rsidRPr="00000000" w14:paraId="00000144">
            <w:pPr>
              <w:rPr>
                <w:rFonts w:ascii="Calibri" w:cs="Calibri" w:eastAsia="Calibri" w:hAnsi="Calibri"/>
              </w:rPr>
            </w:pPr>
            <w:r w:rsidDel="00000000" w:rsidR="00000000" w:rsidRPr="00000000">
              <w:rPr>
                <w:rFonts w:ascii="Calibri" w:cs="Calibri" w:eastAsia="Calibri" w:hAnsi="Calibri"/>
                <w:rtl w:val="0"/>
              </w:rPr>
              <w:t xml:space="preserve">The necessary actions are successfully received by the system and reflected in the database.</w:t>
            </w:r>
          </w:p>
        </w:tc>
      </w:tr>
      <w:tr>
        <w:trPr>
          <w:cantSplit w:val="0"/>
          <w:trHeight w:val="399" w:hRule="atLeast"/>
          <w:tblHeader w:val="0"/>
        </w:trPr>
        <w:tc>
          <w:tcPr/>
          <w:p w:rsidR="00000000" w:rsidDel="00000000" w:rsidP="00000000" w:rsidRDefault="00000000" w:rsidRPr="00000000" w14:paraId="00000147">
            <w:pPr>
              <w:rPr>
                <w:rFonts w:ascii="Calibri" w:cs="Calibri" w:eastAsia="Calibri" w:hAnsi="Calibri"/>
              </w:rPr>
            </w:pPr>
            <w:r w:rsidDel="00000000" w:rsidR="00000000" w:rsidRPr="00000000">
              <w:rPr>
                <w:rFonts w:ascii="Calibri" w:cs="Calibri" w:eastAsia="Calibri" w:hAnsi="Calibri"/>
                <w:rtl w:val="0"/>
              </w:rPr>
              <w:t xml:space="preserve">Alternate Flow</w:t>
            </w:r>
          </w:p>
        </w:tc>
        <w:tc>
          <w:tcPr/>
          <w:p w:rsidR="00000000" w:rsidDel="00000000" w:rsidP="00000000" w:rsidRDefault="00000000" w:rsidRPr="00000000" w14:paraId="00000148">
            <w:pPr>
              <w:rPr>
                <w:rFonts w:ascii="Calibri" w:cs="Calibri" w:eastAsia="Calibri" w:hAnsi="Calibri"/>
              </w:rPr>
            </w:pPr>
            <w:r w:rsidDel="00000000" w:rsidR="00000000" w:rsidRPr="00000000">
              <w:rPr>
                <w:rFonts w:ascii="Calibri" w:cs="Calibri" w:eastAsia="Calibri" w:hAnsi="Calibri"/>
                <w:rtl w:val="0"/>
              </w:rPr>
              <w:t xml:space="preserve">A1</w:t>
            </w:r>
          </w:p>
        </w:tc>
        <w:tc>
          <w:tcPr>
            <w:gridSpan w:val="2"/>
          </w:tcPr>
          <w:p w:rsidR="00000000" w:rsidDel="00000000" w:rsidP="00000000" w:rsidRDefault="00000000" w:rsidRPr="00000000" w14:paraId="00000149">
            <w:pPr>
              <w:rPr>
                <w:rFonts w:ascii="Calibri" w:cs="Calibri" w:eastAsia="Calibri" w:hAnsi="Calibri"/>
              </w:rPr>
            </w:pPr>
            <w:r w:rsidDel="00000000" w:rsidR="00000000" w:rsidRPr="00000000">
              <w:rPr>
                <w:rFonts w:ascii="Calibri" w:cs="Calibri" w:eastAsia="Calibri" w:hAnsi="Calibri"/>
                <w:rtl w:val="0"/>
              </w:rPr>
              <w:t xml:space="preserve">If the Student is already debarred, Option of Undoing banishment is available.</w:t>
            </w:r>
          </w:p>
        </w:tc>
      </w:tr>
      <w:tr>
        <w:trPr>
          <w:cantSplit w:val="0"/>
          <w:trHeight w:val="373" w:hRule="atLeast"/>
          <w:tblHeader w:val="0"/>
        </w:trPr>
        <w:tc>
          <w:tcPr/>
          <w:p w:rsidR="00000000" w:rsidDel="00000000" w:rsidP="00000000" w:rsidRDefault="00000000" w:rsidRPr="00000000" w14:paraId="0000014B">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4C">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4D">
            <w:pPr>
              <w:rPr>
                <w:rFonts w:ascii="Calibri" w:cs="Calibri" w:eastAsia="Calibri" w:hAnsi="Calibri"/>
              </w:rPr>
            </w:pPr>
            <w:r w:rsidDel="00000000" w:rsidR="00000000" w:rsidRPr="00000000">
              <w:rPr>
                <w:rFonts w:ascii="Calibri" w:cs="Calibri" w:eastAsia="Calibri" w:hAnsi="Calibri"/>
                <w:rtl w:val="0"/>
              </w:rPr>
              <w:t xml:space="preserve">Post Condition: The student is removed from banishment.</w:t>
            </w:r>
          </w:p>
        </w:tc>
      </w:tr>
      <w:tr>
        <w:trPr>
          <w:cantSplit w:val="0"/>
          <w:trHeight w:val="346" w:hRule="atLeast"/>
          <w:tblHeader w:val="0"/>
        </w:trPr>
        <w:tc>
          <w:tcPr/>
          <w:p w:rsidR="00000000" w:rsidDel="00000000" w:rsidP="00000000" w:rsidRDefault="00000000" w:rsidRPr="00000000" w14:paraId="0000014F">
            <w:pPr>
              <w:rPr>
                <w:rFonts w:ascii="Calibri" w:cs="Calibri" w:eastAsia="Calibri" w:hAnsi="Calibri"/>
              </w:rPr>
            </w:pPr>
            <w:r w:rsidDel="00000000" w:rsidR="00000000" w:rsidRPr="00000000">
              <w:rPr>
                <w:rFonts w:ascii="Calibri" w:cs="Calibri" w:eastAsia="Calibri" w:hAnsi="Calibri"/>
                <w:rtl w:val="0"/>
              </w:rPr>
              <w:t xml:space="preserve">Sub Flow</w:t>
            </w:r>
          </w:p>
        </w:tc>
        <w:tc>
          <w:tcPr/>
          <w:p w:rsidR="00000000" w:rsidDel="00000000" w:rsidP="00000000" w:rsidRDefault="00000000" w:rsidRPr="00000000" w14:paraId="00000150">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51">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693" w:hRule="atLeast"/>
          <w:tblHeader w:val="0"/>
        </w:trPr>
        <w:tc>
          <w:tcPr/>
          <w:p w:rsidR="00000000" w:rsidDel="00000000" w:rsidP="00000000" w:rsidRDefault="00000000" w:rsidRPr="00000000" w14:paraId="00000153">
            <w:pPr>
              <w:rPr>
                <w:rFonts w:ascii="Calibri" w:cs="Calibri" w:eastAsia="Calibri" w:hAnsi="Calibri"/>
              </w:rPr>
            </w:pPr>
            <w:r w:rsidDel="00000000" w:rsidR="00000000" w:rsidRPr="00000000">
              <w:rPr>
                <w:rFonts w:ascii="Calibri" w:cs="Calibri" w:eastAsia="Calibri" w:hAnsi="Calibri"/>
                <w:rtl w:val="0"/>
              </w:rPr>
              <w:t xml:space="preserve">Global Alternate Flow</w:t>
            </w:r>
          </w:p>
        </w:tc>
        <w:tc>
          <w:tcPr/>
          <w:p w:rsidR="00000000" w:rsidDel="00000000" w:rsidP="00000000" w:rsidRDefault="00000000" w:rsidRPr="00000000" w14:paraId="00000154">
            <w:pPr>
              <w:rPr>
                <w:rFonts w:ascii="Calibri" w:cs="Calibri" w:eastAsia="Calibri" w:hAnsi="Calibri"/>
              </w:rPr>
            </w:pPr>
            <w:r w:rsidDel="00000000" w:rsidR="00000000" w:rsidRPr="00000000">
              <w:rPr>
                <w:rFonts w:ascii="Calibri" w:cs="Calibri" w:eastAsia="Calibri" w:hAnsi="Calibri"/>
                <w:rtl w:val="0"/>
              </w:rPr>
              <w:t xml:space="preserve">GA 1</w:t>
            </w:r>
          </w:p>
        </w:tc>
        <w:tc>
          <w:tcPr>
            <w:gridSpan w:val="2"/>
          </w:tcPr>
          <w:p w:rsidR="00000000" w:rsidDel="00000000" w:rsidP="00000000" w:rsidRDefault="00000000" w:rsidRPr="00000000" w14:paraId="00000155">
            <w:pPr>
              <w:rPr>
                <w:rFonts w:ascii="Calibri" w:cs="Calibri" w:eastAsia="Calibri" w:hAnsi="Calibri"/>
              </w:rPr>
            </w:pPr>
            <w:r w:rsidDel="00000000" w:rsidR="00000000" w:rsidRPr="00000000">
              <w:rPr>
                <w:rFonts w:ascii="Calibri" w:cs="Calibri" w:eastAsia="Calibri" w:hAnsi="Calibri"/>
                <w:rtl w:val="0"/>
              </w:rPr>
              <w:t xml:space="preserve">The student can ‘cancel’ the procedure at any time by clicking on dashboard option</w:t>
            </w:r>
          </w:p>
        </w:tc>
      </w:tr>
      <w:tr>
        <w:trPr>
          <w:cantSplit w:val="0"/>
          <w:trHeight w:val="330" w:hRule="atLeast"/>
          <w:tblHeader w:val="0"/>
        </w:trPr>
        <w:tc>
          <w:tcPr/>
          <w:p w:rsidR="00000000" w:rsidDel="00000000" w:rsidP="00000000" w:rsidRDefault="00000000" w:rsidRPr="00000000" w14:paraId="0000015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58">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59">
            <w:pPr>
              <w:rPr>
                <w:rFonts w:ascii="Calibri" w:cs="Calibri" w:eastAsia="Calibri" w:hAnsi="Calibri"/>
              </w:rPr>
            </w:pPr>
            <w:r w:rsidDel="00000000" w:rsidR="00000000" w:rsidRPr="00000000">
              <w:rPr>
                <w:rFonts w:ascii="Calibri" w:cs="Calibri" w:eastAsia="Calibri" w:hAnsi="Calibri"/>
                <w:rtl w:val="0"/>
              </w:rPr>
              <w:t xml:space="preserve">Post-condition – The system returns to the student dashboard.</w:t>
            </w:r>
          </w:p>
        </w:tc>
      </w:tr>
    </w:tbl>
    <w:p w:rsidR="00000000" w:rsidDel="00000000" w:rsidP="00000000" w:rsidRDefault="00000000" w:rsidRPr="00000000" w14:paraId="0000015B">
      <w:pPr>
        <w:pStyle w:val="Heading2"/>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System Feature 6</w:t>
      </w:r>
    </w:p>
    <w:tbl>
      <w:tblPr>
        <w:tblStyle w:val="Table6"/>
        <w:tblW w:w="100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420"/>
        <w:gridCol w:w="840"/>
        <w:gridCol w:w="220"/>
        <w:gridCol w:w="6600"/>
        <w:tblGridChange w:id="0">
          <w:tblGrid>
            <w:gridCol w:w="2420"/>
            <w:gridCol w:w="840"/>
            <w:gridCol w:w="220"/>
            <w:gridCol w:w="6600"/>
          </w:tblGrid>
        </w:tblGridChange>
      </w:tblGrid>
      <w:tr>
        <w:trPr>
          <w:cantSplit w:val="0"/>
          <w:trHeight w:val="346" w:hRule="atLeast"/>
          <w:tblHeader w:val="0"/>
        </w:trPr>
        <w:tc>
          <w:tcPr/>
          <w:p w:rsidR="00000000" w:rsidDel="00000000" w:rsidP="00000000" w:rsidRDefault="00000000" w:rsidRPr="00000000" w14:paraId="0000015C">
            <w:pPr>
              <w:rPr>
                <w:rFonts w:ascii="Calibri" w:cs="Calibri" w:eastAsia="Calibri" w:hAnsi="Calibri"/>
              </w:rPr>
            </w:pPr>
            <w:r w:rsidDel="00000000" w:rsidR="00000000" w:rsidRPr="00000000">
              <w:rPr>
                <w:rFonts w:ascii="Calibri" w:cs="Calibri" w:eastAsia="Calibri" w:hAnsi="Calibri"/>
                <w:rtl w:val="0"/>
              </w:rPr>
              <w:t xml:space="preserve">Use Case  ID</w:t>
            </w:r>
          </w:p>
        </w:tc>
        <w:tc>
          <w:tcPr>
            <w:gridSpan w:val="3"/>
          </w:tcPr>
          <w:p w:rsidR="00000000" w:rsidDel="00000000" w:rsidP="00000000" w:rsidRDefault="00000000" w:rsidRPr="00000000" w14:paraId="0000015D">
            <w:pPr>
              <w:rPr>
                <w:rFonts w:ascii="Calibri" w:cs="Calibri" w:eastAsia="Calibri" w:hAnsi="Calibri"/>
              </w:rPr>
            </w:pPr>
            <w:r w:rsidDel="00000000" w:rsidR="00000000" w:rsidRPr="00000000">
              <w:rPr>
                <w:rFonts w:ascii="Calibri" w:cs="Calibri" w:eastAsia="Calibri" w:hAnsi="Calibri"/>
                <w:rtl w:val="0"/>
              </w:rPr>
              <w:t xml:space="preserve">UC#6</w:t>
            </w:r>
          </w:p>
        </w:tc>
      </w:tr>
      <w:tr>
        <w:trPr>
          <w:cantSplit w:val="0"/>
          <w:trHeight w:val="420" w:hRule="atLeast"/>
          <w:tblHeader w:val="0"/>
        </w:trPr>
        <w:tc>
          <w:tcPr/>
          <w:p w:rsidR="00000000" w:rsidDel="00000000" w:rsidP="00000000" w:rsidRDefault="00000000" w:rsidRPr="00000000" w14:paraId="00000160">
            <w:pPr>
              <w:rPr>
                <w:rFonts w:ascii="Calibri" w:cs="Calibri" w:eastAsia="Calibri" w:hAnsi="Calibri"/>
              </w:rPr>
            </w:pPr>
            <w:r w:rsidDel="00000000" w:rsidR="00000000" w:rsidRPr="00000000">
              <w:rPr>
                <w:rFonts w:ascii="Calibri" w:cs="Calibri" w:eastAsia="Calibri" w:hAnsi="Calibri"/>
                <w:rtl w:val="0"/>
              </w:rPr>
              <w:t xml:space="preserve">Use Case Name</w:t>
            </w:r>
          </w:p>
        </w:tc>
        <w:tc>
          <w:tcPr>
            <w:gridSpan w:val="3"/>
          </w:tcPr>
          <w:p w:rsidR="00000000" w:rsidDel="00000000" w:rsidP="00000000" w:rsidRDefault="00000000" w:rsidRPr="00000000" w14:paraId="00000161">
            <w:pPr>
              <w:rPr>
                <w:rFonts w:ascii="Calibri" w:cs="Calibri" w:eastAsia="Calibri" w:hAnsi="Calibri"/>
              </w:rPr>
            </w:pPr>
            <w:r w:rsidDel="00000000" w:rsidR="00000000" w:rsidRPr="00000000">
              <w:rPr>
                <w:rFonts w:ascii="Calibri" w:cs="Calibri" w:eastAsia="Calibri" w:hAnsi="Calibri"/>
                <w:rtl w:val="0"/>
              </w:rPr>
              <w:t xml:space="preserve">update_placement_records</w:t>
            </w:r>
          </w:p>
        </w:tc>
      </w:tr>
      <w:tr>
        <w:trPr>
          <w:cantSplit w:val="0"/>
          <w:trHeight w:val="978" w:hRule="atLeast"/>
          <w:tblHeader w:val="0"/>
        </w:trPr>
        <w:tc>
          <w:tcPr/>
          <w:p w:rsidR="00000000" w:rsidDel="00000000" w:rsidP="00000000" w:rsidRDefault="00000000" w:rsidRPr="00000000" w14:paraId="00000164">
            <w:pPr>
              <w:rPr>
                <w:rFonts w:ascii="Calibri" w:cs="Calibri" w:eastAsia="Calibri" w:hAnsi="Calibri"/>
              </w:rPr>
            </w:pPr>
            <w:r w:rsidDel="00000000" w:rsidR="00000000" w:rsidRPr="00000000">
              <w:rPr>
                <w:rFonts w:ascii="Calibri" w:cs="Calibri" w:eastAsia="Calibri" w:hAnsi="Calibri"/>
                <w:rtl w:val="0"/>
              </w:rPr>
              <w:t xml:space="preserve">Description</w:t>
            </w:r>
          </w:p>
        </w:tc>
        <w:tc>
          <w:tcPr>
            <w:gridSpan w:val="3"/>
          </w:tcPr>
          <w:p w:rsidR="00000000" w:rsidDel="00000000" w:rsidP="00000000" w:rsidRDefault="00000000" w:rsidRPr="00000000" w14:paraId="00000165">
            <w:pPr>
              <w:rPr>
                <w:rFonts w:ascii="Calibri" w:cs="Calibri" w:eastAsia="Calibri" w:hAnsi="Calibri"/>
              </w:rPr>
            </w:pPr>
            <w:r w:rsidDel="00000000" w:rsidR="00000000" w:rsidRPr="00000000">
              <w:rPr>
                <w:rFonts w:ascii="Calibri" w:cs="Calibri" w:eastAsia="Calibri" w:hAnsi="Calibri"/>
                <w:rtl w:val="0"/>
              </w:rPr>
              <w:t xml:space="preserve">This use case represents the interaction of a Placement Officer with the system to update Placement Records.</w:t>
              <w:br w:type="textWrapping"/>
              <w:t xml:space="preserve">For this, the placement officer has to fill up a form specifying student details.</w:t>
            </w:r>
          </w:p>
        </w:tc>
      </w:tr>
      <w:tr>
        <w:trPr>
          <w:cantSplit w:val="0"/>
          <w:trHeight w:val="346" w:hRule="atLeast"/>
          <w:tblHeader w:val="0"/>
        </w:trPr>
        <w:tc>
          <w:tcPr/>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rtl w:val="0"/>
              </w:rPr>
              <w:t xml:space="preserve">Actor</w:t>
            </w:r>
          </w:p>
        </w:tc>
        <w:tc>
          <w:tcPr>
            <w:gridSpan w:val="3"/>
          </w:tcPr>
          <w:p w:rsidR="00000000" w:rsidDel="00000000" w:rsidP="00000000" w:rsidRDefault="00000000" w:rsidRPr="00000000" w14:paraId="00000169">
            <w:pPr>
              <w:rPr>
                <w:rFonts w:ascii="Calibri" w:cs="Calibri" w:eastAsia="Calibri" w:hAnsi="Calibri"/>
              </w:rPr>
            </w:pPr>
            <w:r w:rsidDel="00000000" w:rsidR="00000000" w:rsidRPr="00000000">
              <w:rPr>
                <w:rFonts w:ascii="Calibri" w:cs="Calibri" w:eastAsia="Calibri" w:hAnsi="Calibri"/>
                <w:rtl w:val="0"/>
              </w:rPr>
              <w:t xml:space="preserve">Placement Officer</w:t>
            </w:r>
          </w:p>
        </w:tc>
      </w:tr>
      <w:tr>
        <w:trPr>
          <w:cantSplit w:val="0"/>
          <w:trHeight w:val="416" w:hRule="atLeast"/>
          <w:tblHeader w:val="0"/>
        </w:trPr>
        <w:tc>
          <w:tcPr/>
          <w:p w:rsidR="00000000" w:rsidDel="00000000" w:rsidP="00000000" w:rsidRDefault="00000000" w:rsidRPr="00000000" w14:paraId="0000016C">
            <w:pPr>
              <w:rPr>
                <w:rFonts w:ascii="Calibri" w:cs="Calibri" w:eastAsia="Calibri" w:hAnsi="Calibri"/>
              </w:rPr>
            </w:pPr>
            <w:r w:rsidDel="00000000" w:rsidR="00000000" w:rsidRPr="00000000">
              <w:rPr>
                <w:rFonts w:ascii="Calibri" w:cs="Calibri" w:eastAsia="Calibri" w:hAnsi="Calibri"/>
                <w:rtl w:val="0"/>
              </w:rPr>
              <w:t xml:space="preserve">Precondition</w:t>
            </w:r>
          </w:p>
        </w:tc>
        <w:tc>
          <w:tcPr>
            <w:gridSpan w:val="3"/>
          </w:tcPr>
          <w:p w:rsidR="00000000" w:rsidDel="00000000" w:rsidP="00000000" w:rsidRDefault="00000000" w:rsidRPr="00000000" w14:paraId="0000016D">
            <w:pPr>
              <w:rPr>
                <w:rFonts w:ascii="Calibri" w:cs="Calibri" w:eastAsia="Calibri" w:hAnsi="Calibri"/>
              </w:rPr>
            </w:pPr>
            <w:r w:rsidDel="00000000" w:rsidR="00000000" w:rsidRPr="00000000">
              <w:rPr>
                <w:rFonts w:ascii="Calibri" w:cs="Calibri" w:eastAsia="Calibri" w:hAnsi="Calibri"/>
                <w:rtl w:val="0"/>
              </w:rPr>
              <w:t xml:space="preserve">The Placement Officer Must be logged into the dashboard.</w:t>
            </w:r>
          </w:p>
        </w:tc>
      </w:tr>
      <w:tr>
        <w:trPr>
          <w:cantSplit w:val="0"/>
          <w:trHeight w:val="346" w:hRule="atLeast"/>
          <w:tblHeader w:val="0"/>
        </w:trPr>
        <w:tc>
          <w:tcPr/>
          <w:p w:rsidR="00000000" w:rsidDel="00000000" w:rsidP="00000000" w:rsidRDefault="00000000" w:rsidRPr="00000000" w14:paraId="00000170">
            <w:pPr>
              <w:rPr>
                <w:rFonts w:ascii="Calibri" w:cs="Calibri" w:eastAsia="Calibri" w:hAnsi="Calibri"/>
              </w:rPr>
            </w:pPr>
            <w:r w:rsidDel="00000000" w:rsidR="00000000" w:rsidRPr="00000000">
              <w:rPr>
                <w:rFonts w:ascii="Calibri" w:cs="Calibri" w:eastAsia="Calibri" w:hAnsi="Calibri"/>
                <w:rtl w:val="0"/>
              </w:rPr>
              <w:t xml:space="preserve">Main Flow</w:t>
            </w:r>
          </w:p>
        </w:tc>
        <w:tc>
          <w:tcPr>
            <w:gridSpan w:val="2"/>
          </w:tcPr>
          <w:p w:rsidR="00000000" w:rsidDel="00000000" w:rsidP="00000000" w:rsidRDefault="00000000" w:rsidRPr="00000000" w14:paraId="00000171">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73">
            <w:pPr>
              <w:rPr>
                <w:rFonts w:ascii="Calibri" w:cs="Calibri" w:eastAsia="Calibri" w:hAnsi="Calibri"/>
              </w:rPr>
            </w:pPr>
            <w:r w:rsidDel="00000000" w:rsidR="00000000" w:rsidRPr="00000000">
              <w:rPr>
                <w:rFonts w:ascii="Calibri" w:cs="Calibri" w:eastAsia="Calibri" w:hAnsi="Calibri"/>
                <w:rtl w:val="0"/>
              </w:rPr>
              <w:t xml:space="preserve">The Placement Officer chose the Placement Module option.</w:t>
            </w:r>
          </w:p>
        </w:tc>
      </w:tr>
      <w:tr>
        <w:trPr>
          <w:cantSplit w:val="0"/>
          <w:trHeight w:val="346" w:hRule="atLeast"/>
          <w:tblHeader w:val="0"/>
        </w:trPr>
        <w:tc>
          <w:tcPr/>
          <w:p w:rsidR="00000000" w:rsidDel="00000000" w:rsidP="00000000" w:rsidRDefault="00000000" w:rsidRPr="00000000" w14:paraId="00000174">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75">
            <w:pP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77">
            <w:pPr>
              <w:rPr>
                <w:rFonts w:ascii="Calibri" w:cs="Calibri" w:eastAsia="Calibri" w:hAnsi="Calibri"/>
              </w:rPr>
            </w:pPr>
            <w:r w:rsidDel="00000000" w:rsidR="00000000" w:rsidRPr="00000000">
              <w:rPr>
                <w:rFonts w:ascii="Calibri" w:cs="Calibri" w:eastAsia="Calibri" w:hAnsi="Calibri"/>
                <w:rtl w:val="0"/>
              </w:rPr>
              <w:t xml:space="preserve">The Placement Officer selects the Past Records tab in the Placement Statistics Sidebar tab option.</w:t>
            </w:r>
          </w:p>
        </w:tc>
      </w:tr>
      <w:tr>
        <w:trPr>
          <w:cantSplit w:val="0"/>
          <w:trHeight w:val="346" w:hRule="atLeast"/>
          <w:tblHeader w:val="0"/>
        </w:trPr>
        <w:tc>
          <w:tcPr/>
          <w:p w:rsidR="00000000" w:rsidDel="00000000" w:rsidP="00000000" w:rsidRDefault="00000000" w:rsidRPr="00000000" w14:paraId="00000178">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79">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7B">
            <w:pPr>
              <w:rPr>
                <w:rFonts w:ascii="Calibri" w:cs="Calibri" w:eastAsia="Calibri" w:hAnsi="Calibri"/>
              </w:rPr>
            </w:pPr>
            <w:r w:rsidDel="00000000" w:rsidR="00000000" w:rsidRPr="00000000">
              <w:rPr>
                <w:rFonts w:ascii="Calibri" w:cs="Calibri" w:eastAsia="Calibri" w:hAnsi="Calibri"/>
                <w:rtl w:val="0"/>
              </w:rPr>
              <w:t xml:space="preserve">The Placement Officer can search the record to be deleted. Or simultaneously add a new record by clicking on the Add button.</w:t>
            </w:r>
          </w:p>
        </w:tc>
      </w:tr>
      <w:tr>
        <w:trPr>
          <w:cantSplit w:val="0"/>
          <w:trHeight w:val="346" w:hRule="atLeast"/>
          <w:tblHeader w:val="0"/>
        </w:trPr>
        <w:tc>
          <w:tcPr/>
          <w:p w:rsidR="00000000" w:rsidDel="00000000" w:rsidP="00000000" w:rsidRDefault="00000000" w:rsidRPr="00000000" w14:paraId="0000017C">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7D">
            <w:pP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7F">
            <w:pPr>
              <w:rPr>
                <w:rFonts w:ascii="Calibri" w:cs="Calibri" w:eastAsia="Calibri" w:hAnsi="Calibri"/>
              </w:rPr>
            </w:pPr>
            <w:r w:rsidDel="00000000" w:rsidR="00000000" w:rsidRPr="00000000">
              <w:rPr>
                <w:rFonts w:ascii="Calibri" w:cs="Calibri" w:eastAsia="Calibri" w:hAnsi="Calibri"/>
                <w:rtl w:val="0"/>
              </w:rPr>
              <w:t xml:space="preserve">The Placement Officer clicks on the delete button corresponding to the respective student.</w:t>
            </w:r>
          </w:p>
        </w:tc>
      </w:tr>
      <w:tr>
        <w:trPr>
          <w:cantSplit w:val="0"/>
          <w:trHeight w:val="346" w:hRule="atLeast"/>
          <w:tblHeader w:val="0"/>
        </w:trPr>
        <w:tc>
          <w:tcPr/>
          <w:p w:rsidR="00000000" w:rsidDel="00000000" w:rsidP="00000000" w:rsidRDefault="00000000" w:rsidRPr="00000000" w14:paraId="00000180">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81">
            <w:pP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183">
            <w:pPr>
              <w:rPr>
                <w:rFonts w:ascii="Calibri" w:cs="Calibri" w:eastAsia="Calibri" w:hAnsi="Calibri"/>
              </w:rPr>
            </w:pPr>
            <w:r w:rsidDel="00000000" w:rsidR="00000000" w:rsidRPr="00000000">
              <w:rPr>
                <w:rFonts w:ascii="Calibri" w:cs="Calibri" w:eastAsia="Calibri" w:hAnsi="Calibri"/>
                <w:rtl w:val="0"/>
              </w:rPr>
              <w:t xml:space="preserve">The system returns to the Placement Module.</w:t>
            </w:r>
          </w:p>
        </w:tc>
      </w:tr>
      <w:tr>
        <w:trPr>
          <w:cantSplit w:val="0"/>
          <w:trHeight w:val="593" w:hRule="atLeast"/>
          <w:tblHeader w:val="0"/>
        </w:trPr>
        <w:tc>
          <w:tcPr/>
          <w:p w:rsidR="00000000" w:rsidDel="00000000" w:rsidP="00000000" w:rsidRDefault="00000000" w:rsidRPr="00000000" w14:paraId="00000184">
            <w:pPr>
              <w:rPr>
                <w:rFonts w:ascii="Calibri" w:cs="Calibri" w:eastAsia="Calibri" w:hAnsi="Calibri"/>
              </w:rPr>
            </w:pPr>
            <w:r w:rsidDel="00000000" w:rsidR="00000000" w:rsidRPr="00000000">
              <w:rPr>
                <w:rFonts w:ascii="Calibri" w:cs="Calibri" w:eastAsia="Calibri" w:hAnsi="Calibri"/>
                <w:rtl w:val="0"/>
              </w:rPr>
              <w:t xml:space="preserve">Post Conditions</w:t>
            </w:r>
          </w:p>
        </w:tc>
        <w:tc>
          <w:tcPr>
            <w:gridSpan w:val="3"/>
          </w:tcPr>
          <w:p w:rsidR="00000000" w:rsidDel="00000000" w:rsidP="00000000" w:rsidRDefault="00000000" w:rsidRPr="00000000" w14:paraId="00000185">
            <w:pPr>
              <w:rPr>
                <w:rFonts w:ascii="Calibri" w:cs="Calibri" w:eastAsia="Calibri" w:hAnsi="Calibri"/>
              </w:rPr>
            </w:pPr>
            <w:r w:rsidDel="00000000" w:rsidR="00000000" w:rsidRPr="00000000">
              <w:rPr>
                <w:rFonts w:ascii="Calibri" w:cs="Calibri" w:eastAsia="Calibri" w:hAnsi="Calibri"/>
                <w:rtl w:val="0"/>
              </w:rPr>
              <w:t xml:space="preserve">The details are successfully received by the system and reflected in the database.</w:t>
            </w:r>
          </w:p>
        </w:tc>
      </w:tr>
      <w:tr>
        <w:trPr>
          <w:cantSplit w:val="0"/>
          <w:trHeight w:val="330" w:hRule="atLeast"/>
          <w:tblHeader w:val="0"/>
        </w:trPr>
        <w:tc>
          <w:tcPr/>
          <w:p w:rsidR="00000000" w:rsidDel="00000000" w:rsidP="00000000" w:rsidRDefault="00000000" w:rsidRPr="00000000" w14:paraId="00000188">
            <w:pPr>
              <w:rPr>
                <w:rFonts w:ascii="Calibri" w:cs="Calibri" w:eastAsia="Calibri" w:hAnsi="Calibri"/>
              </w:rPr>
            </w:pPr>
            <w:r w:rsidDel="00000000" w:rsidR="00000000" w:rsidRPr="00000000">
              <w:rPr>
                <w:rFonts w:ascii="Calibri" w:cs="Calibri" w:eastAsia="Calibri" w:hAnsi="Calibri"/>
                <w:rtl w:val="0"/>
              </w:rPr>
              <w:t xml:space="preserve">Alternate Flow</w:t>
            </w:r>
          </w:p>
        </w:tc>
        <w:tc>
          <w:tcPr/>
          <w:p w:rsidR="00000000" w:rsidDel="00000000" w:rsidP="00000000" w:rsidRDefault="00000000" w:rsidRPr="00000000" w14:paraId="00000189">
            <w:pPr>
              <w:rPr>
                <w:rFonts w:ascii="Calibri" w:cs="Calibri" w:eastAsia="Calibri" w:hAnsi="Calibri"/>
              </w:rPr>
            </w:pPr>
            <w:r w:rsidDel="00000000" w:rsidR="00000000" w:rsidRPr="00000000">
              <w:rPr>
                <w:rFonts w:ascii="Calibri" w:cs="Calibri" w:eastAsia="Calibri" w:hAnsi="Calibri"/>
                <w:rtl w:val="0"/>
              </w:rPr>
              <w:t xml:space="preserve">A1</w:t>
            </w:r>
          </w:p>
        </w:tc>
        <w:tc>
          <w:tcPr>
            <w:gridSpan w:val="2"/>
          </w:tcPr>
          <w:p w:rsidR="00000000" w:rsidDel="00000000" w:rsidP="00000000" w:rsidRDefault="00000000" w:rsidRPr="00000000" w14:paraId="0000018A">
            <w:pPr>
              <w:rPr>
                <w:rFonts w:ascii="Calibri" w:cs="Calibri" w:eastAsia="Calibri" w:hAnsi="Calibri"/>
              </w:rPr>
            </w:pPr>
            <w:r w:rsidDel="00000000" w:rsidR="00000000" w:rsidRPr="00000000">
              <w:rPr>
                <w:rFonts w:ascii="Calibri" w:cs="Calibri" w:eastAsia="Calibri" w:hAnsi="Calibri"/>
                <w:rtl w:val="0"/>
              </w:rPr>
              <w:t xml:space="preserve">The placement officer selects Delete a record.</w:t>
            </w:r>
          </w:p>
        </w:tc>
      </w:tr>
      <w:tr>
        <w:trPr>
          <w:cantSplit w:val="0"/>
          <w:trHeight w:val="373" w:hRule="atLeast"/>
          <w:tblHeader w:val="0"/>
        </w:trPr>
        <w:tc>
          <w:tcPr/>
          <w:p w:rsidR="00000000" w:rsidDel="00000000" w:rsidP="00000000" w:rsidRDefault="00000000" w:rsidRPr="00000000" w14:paraId="0000018C">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8D">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 xml:space="preserve">Post Condition: respective actions are done.</w:t>
            </w:r>
          </w:p>
        </w:tc>
      </w:tr>
      <w:tr>
        <w:trPr>
          <w:cantSplit w:val="0"/>
          <w:trHeight w:val="346" w:hRule="atLeast"/>
          <w:tblHeader w:val="0"/>
        </w:trPr>
        <w:tc>
          <w:tcPr/>
          <w:p w:rsidR="00000000" w:rsidDel="00000000" w:rsidP="00000000" w:rsidRDefault="00000000" w:rsidRPr="00000000" w14:paraId="00000190">
            <w:pPr>
              <w:rPr>
                <w:rFonts w:ascii="Calibri" w:cs="Calibri" w:eastAsia="Calibri" w:hAnsi="Calibri"/>
              </w:rPr>
            </w:pPr>
            <w:r w:rsidDel="00000000" w:rsidR="00000000" w:rsidRPr="00000000">
              <w:rPr>
                <w:rFonts w:ascii="Calibri" w:cs="Calibri" w:eastAsia="Calibri" w:hAnsi="Calibri"/>
                <w:rtl w:val="0"/>
              </w:rPr>
              <w:t xml:space="preserve">Sub Flow</w:t>
            </w:r>
          </w:p>
        </w:tc>
        <w:tc>
          <w:tcPr/>
          <w:p w:rsidR="00000000" w:rsidDel="00000000" w:rsidP="00000000" w:rsidRDefault="00000000" w:rsidRPr="00000000" w14:paraId="00000191">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92">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693" w:hRule="atLeast"/>
          <w:tblHeader w:val="0"/>
        </w:trPr>
        <w:tc>
          <w:tcPr/>
          <w:p w:rsidR="00000000" w:rsidDel="00000000" w:rsidP="00000000" w:rsidRDefault="00000000" w:rsidRPr="00000000" w14:paraId="00000194">
            <w:pPr>
              <w:rPr>
                <w:rFonts w:ascii="Calibri" w:cs="Calibri" w:eastAsia="Calibri" w:hAnsi="Calibri"/>
              </w:rPr>
            </w:pPr>
            <w:r w:rsidDel="00000000" w:rsidR="00000000" w:rsidRPr="00000000">
              <w:rPr>
                <w:rFonts w:ascii="Calibri" w:cs="Calibri" w:eastAsia="Calibri" w:hAnsi="Calibri"/>
                <w:rtl w:val="0"/>
              </w:rPr>
              <w:t xml:space="preserve">Global Alternate Flow</w:t>
            </w:r>
          </w:p>
        </w:tc>
        <w:tc>
          <w:tcPr/>
          <w:p w:rsidR="00000000" w:rsidDel="00000000" w:rsidP="00000000" w:rsidRDefault="00000000" w:rsidRPr="00000000" w14:paraId="00000195">
            <w:pPr>
              <w:rPr>
                <w:rFonts w:ascii="Calibri" w:cs="Calibri" w:eastAsia="Calibri" w:hAnsi="Calibri"/>
              </w:rPr>
            </w:pPr>
            <w:r w:rsidDel="00000000" w:rsidR="00000000" w:rsidRPr="00000000">
              <w:rPr>
                <w:rFonts w:ascii="Calibri" w:cs="Calibri" w:eastAsia="Calibri" w:hAnsi="Calibri"/>
                <w:rtl w:val="0"/>
              </w:rPr>
              <w:t xml:space="preserve">GA 1</w:t>
            </w:r>
          </w:p>
        </w:tc>
        <w:tc>
          <w:tcPr>
            <w:gridSpan w:val="2"/>
          </w:tcPr>
          <w:p w:rsidR="00000000" w:rsidDel="00000000" w:rsidP="00000000" w:rsidRDefault="00000000" w:rsidRPr="00000000" w14:paraId="00000196">
            <w:pPr>
              <w:rPr>
                <w:rFonts w:ascii="Calibri" w:cs="Calibri" w:eastAsia="Calibri" w:hAnsi="Calibri"/>
              </w:rPr>
            </w:pPr>
            <w:r w:rsidDel="00000000" w:rsidR="00000000" w:rsidRPr="00000000">
              <w:rPr>
                <w:rFonts w:ascii="Calibri" w:cs="Calibri" w:eastAsia="Calibri" w:hAnsi="Calibri"/>
                <w:rtl w:val="0"/>
              </w:rPr>
              <w:t xml:space="preserve">The Placement Officer can ‘cancel’ the procedure at any time by clicking on the dashboard option.</w:t>
            </w:r>
          </w:p>
        </w:tc>
      </w:tr>
      <w:tr>
        <w:trPr>
          <w:cantSplit w:val="0"/>
          <w:trHeight w:val="316" w:hRule="atLeast"/>
          <w:tblHeader w:val="0"/>
        </w:trPr>
        <w:tc>
          <w:tcPr/>
          <w:p w:rsidR="00000000" w:rsidDel="00000000" w:rsidP="00000000" w:rsidRDefault="00000000" w:rsidRPr="00000000" w14:paraId="00000198">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99">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9A">
            <w:pPr>
              <w:rPr>
                <w:rFonts w:ascii="Calibri" w:cs="Calibri" w:eastAsia="Calibri" w:hAnsi="Calibri"/>
              </w:rPr>
            </w:pPr>
            <w:r w:rsidDel="00000000" w:rsidR="00000000" w:rsidRPr="00000000">
              <w:rPr>
                <w:rFonts w:ascii="Calibri" w:cs="Calibri" w:eastAsia="Calibri" w:hAnsi="Calibri"/>
                <w:rtl w:val="0"/>
              </w:rPr>
              <w:t xml:space="preserve">Post-condition – The system returns to the dashboard.</w:t>
            </w:r>
          </w:p>
        </w:tc>
      </w:tr>
    </w:tbl>
    <w:p w:rsidR="00000000" w:rsidDel="00000000" w:rsidP="00000000" w:rsidRDefault="00000000" w:rsidRPr="00000000" w14:paraId="0000019C">
      <w:pPr>
        <w:pStyle w:val="Heading2"/>
        <w:numPr>
          <w:ilvl w:val="1"/>
          <w:numId w:val="3"/>
        </w:numPr>
        <w:spacing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System Feature 7</w:t>
      </w:r>
    </w:p>
    <w:tbl>
      <w:tblPr>
        <w:tblStyle w:val="Table7"/>
        <w:tblW w:w="100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420"/>
        <w:gridCol w:w="840"/>
        <w:gridCol w:w="220"/>
        <w:gridCol w:w="6600"/>
        <w:tblGridChange w:id="0">
          <w:tblGrid>
            <w:gridCol w:w="2420"/>
            <w:gridCol w:w="840"/>
            <w:gridCol w:w="220"/>
            <w:gridCol w:w="6600"/>
          </w:tblGrid>
        </w:tblGridChange>
      </w:tblGrid>
      <w:tr>
        <w:trPr>
          <w:cantSplit w:val="0"/>
          <w:trHeight w:val="346" w:hRule="atLeast"/>
          <w:tblHeader w:val="0"/>
        </w:trPr>
        <w:tc>
          <w:tcPr/>
          <w:p w:rsidR="00000000" w:rsidDel="00000000" w:rsidP="00000000" w:rsidRDefault="00000000" w:rsidRPr="00000000" w14:paraId="0000019D">
            <w:pPr>
              <w:rPr>
                <w:rFonts w:ascii="Calibri" w:cs="Calibri" w:eastAsia="Calibri" w:hAnsi="Calibri"/>
              </w:rPr>
            </w:pPr>
            <w:r w:rsidDel="00000000" w:rsidR="00000000" w:rsidRPr="00000000">
              <w:rPr>
                <w:rFonts w:ascii="Calibri" w:cs="Calibri" w:eastAsia="Calibri" w:hAnsi="Calibri"/>
                <w:rtl w:val="0"/>
              </w:rPr>
              <w:t xml:space="preserve">Use Case  ID</w:t>
            </w:r>
          </w:p>
        </w:tc>
        <w:tc>
          <w:tcPr>
            <w:gridSpan w:val="3"/>
          </w:tcPr>
          <w:p w:rsidR="00000000" w:rsidDel="00000000" w:rsidP="00000000" w:rsidRDefault="00000000" w:rsidRPr="00000000" w14:paraId="0000019E">
            <w:pPr>
              <w:rPr>
                <w:rFonts w:ascii="Calibri" w:cs="Calibri" w:eastAsia="Calibri" w:hAnsi="Calibri"/>
              </w:rPr>
            </w:pPr>
            <w:r w:rsidDel="00000000" w:rsidR="00000000" w:rsidRPr="00000000">
              <w:rPr>
                <w:rFonts w:ascii="Calibri" w:cs="Calibri" w:eastAsia="Calibri" w:hAnsi="Calibri"/>
                <w:rtl w:val="0"/>
              </w:rPr>
              <w:t xml:space="preserve">UC#7</w:t>
            </w:r>
          </w:p>
        </w:tc>
      </w:tr>
      <w:tr>
        <w:trPr>
          <w:cantSplit w:val="0"/>
          <w:trHeight w:val="420" w:hRule="atLeast"/>
          <w:tblHeader w:val="0"/>
        </w:trPr>
        <w:tc>
          <w:tcPr/>
          <w:p w:rsidR="00000000" w:rsidDel="00000000" w:rsidP="00000000" w:rsidRDefault="00000000" w:rsidRPr="00000000" w14:paraId="000001A1">
            <w:pPr>
              <w:rPr>
                <w:rFonts w:ascii="Calibri" w:cs="Calibri" w:eastAsia="Calibri" w:hAnsi="Calibri"/>
              </w:rPr>
            </w:pPr>
            <w:r w:rsidDel="00000000" w:rsidR="00000000" w:rsidRPr="00000000">
              <w:rPr>
                <w:rFonts w:ascii="Calibri" w:cs="Calibri" w:eastAsia="Calibri" w:hAnsi="Calibri"/>
                <w:rtl w:val="0"/>
              </w:rPr>
              <w:t xml:space="preserve">Use Case Name</w:t>
            </w:r>
          </w:p>
        </w:tc>
        <w:tc>
          <w:tcPr>
            <w:gridSpan w:val="3"/>
          </w:tcPr>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tl w:val="0"/>
              </w:rPr>
              <w:t xml:space="preserve">add_placement_schedule</w:t>
            </w:r>
          </w:p>
        </w:tc>
      </w:tr>
      <w:tr>
        <w:trPr>
          <w:cantSplit w:val="0"/>
          <w:trHeight w:val="978" w:hRule="atLeast"/>
          <w:tblHeader w:val="0"/>
        </w:trPr>
        <w:tc>
          <w:tcPr/>
          <w:p w:rsidR="00000000" w:rsidDel="00000000" w:rsidP="00000000" w:rsidRDefault="00000000" w:rsidRPr="00000000" w14:paraId="000001A5">
            <w:pPr>
              <w:rPr>
                <w:rFonts w:ascii="Calibri" w:cs="Calibri" w:eastAsia="Calibri" w:hAnsi="Calibri"/>
              </w:rPr>
            </w:pPr>
            <w:r w:rsidDel="00000000" w:rsidR="00000000" w:rsidRPr="00000000">
              <w:rPr>
                <w:rFonts w:ascii="Calibri" w:cs="Calibri" w:eastAsia="Calibri" w:hAnsi="Calibri"/>
                <w:rtl w:val="0"/>
              </w:rPr>
              <w:t xml:space="preserve">Description</w:t>
            </w:r>
          </w:p>
        </w:tc>
        <w:tc>
          <w:tcPr>
            <w:gridSpan w:val="3"/>
          </w:tcPr>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rtl w:val="0"/>
              </w:rPr>
              <w:t xml:space="preserve">This use case represents the interaction of a Placement Officer with the system to maintain Placement schedule.</w:t>
              <w:br w:type="textWrapping"/>
              <w:t xml:space="preserve">For this, the Placement officer has to fill up a form specifying dated events of any company.</w:t>
            </w:r>
          </w:p>
        </w:tc>
      </w:tr>
      <w:tr>
        <w:trPr>
          <w:cantSplit w:val="0"/>
          <w:trHeight w:val="346" w:hRule="atLeast"/>
          <w:tblHeader w:val="0"/>
        </w:trPr>
        <w:tc>
          <w:tcPr/>
          <w:p w:rsidR="00000000" w:rsidDel="00000000" w:rsidP="00000000" w:rsidRDefault="00000000" w:rsidRPr="00000000" w14:paraId="000001A9">
            <w:pPr>
              <w:rPr>
                <w:rFonts w:ascii="Calibri" w:cs="Calibri" w:eastAsia="Calibri" w:hAnsi="Calibri"/>
              </w:rPr>
            </w:pPr>
            <w:r w:rsidDel="00000000" w:rsidR="00000000" w:rsidRPr="00000000">
              <w:rPr>
                <w:rFonts w:ascii="Calibri" w:cs="Calibri" w:eastAsia="Calibri" w:hAnsi="Calibri"/>
                <w:rtl w:val="0"/>
              </w:rPr>
              <w:t xml:space="preserve">Actor</w:t>
            </w:r>
          </w:p>
        </w:tc>
        <w:tc>
          <w:tcPr>
            <w:gridSpan w:val="3"/>
          </w:tcPr>
          <w:p w:rsidR="00000000" w:rsidDel="00000000" w:rsidP="00000000" w:rsidRDefault="00000000" w:rsidRPr="00000000" w14:paraId="000001AA">
            <w:pPr>
              <w:rPr>
                <w:rFonts w:ascii="Calibri" w:cs="Calibri" w:eastAsia="Calibri" w:hAnsi="Calibri"/>
              </w:rPr>
            </w:pPr>
            <w:r w:rsidDel="00000000" w:rsidR="00000000" w:rsidRPr="00000000">
              <w:rPr>
                <w:rFonts w:ascii="Calibri" w:cs="Calibri" w:eastAsia="Calibri" w:hAnsi="Calibri"/>
                <w:rtl w:val="0"/>
              </w:rPr>
              <w:t xml:space="preserve">Placement Officer</w:t>
            </w:r>
          </w:p>
        </w:tc>
      </w:tr>
      <w:tr>
        <w:trPr>
          <w:cantSplit w:val="0"/>
          <w:trHeight w:val="416" w:hRule="atLeast"/>
          <w:tblHeader w:val="0"/>
        </w:trPr>
        <w:tc>
          <w:tcPr/>
          <w:p w:rsidR="00000000" w:rsidDel="00000000" w:rsidP="00000000" w:rsidRDefault="00000000" w:rsidRPr="00000000" w14:paraId="000001AD">
            <w:pPr>
              <w:rPr>
                <w:rFonts w:ascii="Calibri" w:cs="Calibri" w:eastAsia="Calibri" w:hAnsi="Calibri"/>
              </w:rPr>
            </w:pPr>
            <w:r w:rsidDel="00000000" w:rsidR="00000000" w:rsidRPr="00000000">
              <w:rPr>
                <w:rFonts w:ascii="Calibri" w:cs="Calibri" w:eastAsia="Calibri" w:hAnsi="Calibri"/>
                <w:rtl w:val="0"/>
              </w:rPr>
              <w:t xml:space="preserve">Precondition</w:t>
            </w:r>
          </w:p>
        </w:tc>
        <w:tc>
          <w:tcPr>
            <w:gridSpan w:val="3"/>
          </w:tcPr>
          <w:p w:rsidR="00000000" w:rsidDel="00000000" w:rsidP="00000000" w:rsidRDefault="00000000" w:rsidRPr="00000000" w14:paraId="000001AE">
            <w:pPr>
              <w:rPr>
                <w:rFonts w:ascii="Calibri" w:cs="Calibri" w:eastAsia="Calibri" w:hAnsi="Calibri"/>
              </w:rPr>
            </w:pPr>
            <w:r w:rsidDel="00000000" w:rsidR="00000000" w:rsidRPr="00000000">
              <w:rPr>
                <w:rFonts w:ascii="Calibri" w:cs="Calibri" w:eastAsia="Calibri" w:hAnsi="Calibri"/>
                <w:rtl w:val="0"/>
              </w:rPr>
              <w:t xml:space="preserve">The Placement Officer Must be logged into the dashboard.</w:t>
            </w:r>
          </w:p>
        </w:tc>
      </w:tr>
      <w:tr>
        <w:trPr>
          <w:cantSplit w:val="0"/>
          <w:trHeight w:val="346" w:hRule="atLeast"/>
          <w:tblHeader w:val="0"/>
        </w:trPr>
        <w:tc>
          <w:tcPr/>
          <w:p w:rsidR="00000000" w:rsidDel="00000000" w:rsidP="00000000" w:rsidRDefault="00000000" w:rsidRPr="00000000" w14:paraId="000001B1">
            <w:pPr>
              <w:rPr>
                <w:rFonts w:ascii="Calibri" w:cs="Calibri" w:eastAsia="Calibri" w:hAnsi="Calibri"/>
              </w:rPr>
            </w:pPr>
            <w:r w:rsidDel="00000000" w:rsidR="00000000" w:rsidRPr="00000000">
              <w:rPr>
                <w:rFonts w:ascii="Calibri" w:cs="Calibri" w:eastAsia="Calibri" w:hAnsi="Calibri"/>
                <w:rtl w:val="0"/>
              </w:rPr>
              <w:t xml:space="preserve">Main Flow</w:t>
            </w:r>
          </w:p>
        </w:tc>
        <w:tc>
          <w:tcPr>
            <w:gridSpan w:val="2"/>
          </w:tcPr>
          <w:p w:rsidR="00000000" w:rsidDel="00000000" w:rsidP="00000000" w:rsidRDefault="00000000" w:rsidRPr="00000000" w14:paraId="000001B2">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rtl w:val="0"/>
              </w:rPr>
              <w:t xml:space="preserve">The Placement Officer chose the Placement Module option.</w:t>
            </w:r>
          </w:p>
        </w:tc>
      </w:tr>
      <w:tr>
        <w:trPr>
          <w:cantSplit w:val="0"/>
          <w:trHeight w:val="346" w:hRule="atLeast"/>
          <w:tblHeader w:val="0"/>
        </w:trPr>
        <w:tc>
          <w:tcPr/>
          <w:p w:rsidR="00000000" w:rsidDel="00000000" w:rsidP="00000000" w:rsidRDefault="00000000" w:rsidRPr="00000000" w14:paraId="000001B5">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B6">
            <w:pP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B8">
            <w:pPr>
              <w:rPr>
                <w:rFonts w:ascii="Calibri" w:cs="Calibri" w:eastAsia="Calibri" w:hAnsi="Calibri"/>
              </w:rPr>
            </w:pPr>
            <w:r w:rsidDel="00000000" w:rsidR="00000000" w:rsidRPr="00000000">
              <w:rPr>
                <w:rFonts w:ascii="Calibri" w:cs="Calibri" w:eastAsia="Calibri" w:hAnsi="Calibri"/>
                <w:rtl w:val="0"/>
              </w:rPr>
              <w:t xml:space="preserve">The Placement Officer selects the Placement Schedule/activity tab from the Sidebar.</w:t>
            </w:r>
          </w:p>
        </w:tc>
      </w:tr>
      <w:tr>
        <w:trPr>
          <w:cantSplit w:val="0"/>
          <w:trHeight w:val="548" w:hRule="atLeast"/>
          <w:tblHeader w:val="0"/>
        </w:trPr>
        <w:tc>
          <w:tcPr/>
          <w:p w:rsidR="00000000" w:rsidDel="00000000" w:rsidP="00000000" w:rsidRDefault="00000000" w:rsidRPr="00000000" w14:paraId="000001B9">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BA">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BC">
            <w:pPr>
              <w:rPr>
                <w:rFonts w:ascii="Calibri" w:cs="Calibri" w:eastAsia="Calibri" w:hAnsi="Calibri"/>
              </w:rPr>
            </w:pPr>
            <w:r w:rsidDel="00000000" w:rsidR="00000000" w:rsidRPr="00000000">
              <w:rPr>
                <w:rFonts w:ascii="Calibri" w:cs="Calibri" w:eastAsia="Calibri" w:hAnsi="Calibri"/>
                <w:rtl w:val="0"/>
              </w:rPr>
              <w:t xml:space="preserve">The system generates a form to be filled with the event details. </w:t>
            </w:r>
          </w:p>
          <w:p w:rsidR="00000000" w:rsidDel="00000000" w:rsidP="00000000" w:rsidRDefault="00000000" w:rsidRPr="00000000" w14:paraId="000001BD">
            <w:pPr>
              <w:rPr>
                <w:rFonts w:ascii="Calibri" w:cs="Calibri" w:eastAsia="Calibri" w:hAnsi="Calibri"/>
              </w:rPr>
            </w:pPr>
            <w:r w:rsidDel="00000000" w:rsidR="00000000" w:rsidRPr="00000000">
              <w:rPr>
                <w:rFonts w:ascii="Calibri" w:cs="Calibri" w:eastAsia="Calibri" w:hAnsi="Calibri"/>
                <w:rtl w:val="0"/>
              </w:rPr>
              <w:t xml:space="preserve">On submitting, the event is scheduled.</w:t>
            </w:r>
          </w:p>
        </w:tc>
      </w:tr>
      <w:tr>
        <w:trPr>
          <w:cantSplit w:val="0"/>
          <w:trHeight w:val="346" w:hRule="atLeast"/>
          <w:tblHeader w:val="0"/>
        </w:trPr>
        <w:tc>
          <w:tcPr/>
          <w:p w:rsidR="00000000" w:rsidDel="00000000" w:rsidP="00000000" w:rsidRDefault="00000000" w:rsidRPr="00000000" w14:paraId="000001BE">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BF">
            <w:pP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C1">
            <w:pPr>
              <w:rPr>
                <w:rFonts w:ascii="Calibri" w:cs="Calibri" w:eastAsia="Calibri" w:hAnsi="Calibri"/>
              </w:rPr>
            </w:pPr>
            <w:r w:rsidDel="00000000" w:rsidR="00000000" w:rsidRPr="00000000">
              <w:rPr>
                <w:rFonts w:ascii="Calibri" w:cs="Calibri" w:eastAsia="Calibri" w:hAnsi="Calibri"/>
                <w:rtl w:val="0"/>
              </w:rPr>
              <w:t xml:space="preserve">The system returns to the Placement Module.</w:t>
            </w:r>
          </w:p>
        </w:tc>
      </w:tr>
      <w:tr>
        <w:trPr>
          <w:cantSplit w:val="0"/>
          <w:trHeight w:val="593" w:hRule="atLeast"/>
          <w:tblHeader w:val="0"/>
        </w:trPr>
        <w:tc>
          <w:tcPr/>
          <w:p w:rsidR="00000000" w:rsidDel="00000000" w:rsidP="00000000" w:rsidRDefault="00000000" w:rsidRPr="00000000" w14:paraId="000001C2">
            <w:pPr>
              <w:rPr>
                <w:rFonts w:ascii="Calibri" w:cs="Calibri" w:eastAsia="Calibri" w:hAnsi="Calibri"/>
              </w:rPr>
            </w:pPr>
            <w:r w:rsidDel="00000000" w:rsidR="00000000" w:rsidRPr="00000000">
              <w:rPr>
                <w:rFonts w:ascii="Calibri" w:cs="Calibri" w:eastAsia="Calibri" w:hAnsi="Calibri"/>
                <w:rtl w:val="0"/>
              </w:rPr>
              <w:t xml:space="preserve">Post Conditions</w:t>
            </w:r>
          </w:p>
        </w:tc>
        <w:tc>
          <w:tcPr>
            <w:gridSpan w:val="3"/>
          </w:tcPr>
          <w:p w:rsidR="00000000" w:rsidDel="00000000" w:rsidP="00000000" w:rsidRDefault="00000000" w:rsidRPr="00000000" w14:paraId="000001C3">
            <w:pPr>
              <w:rPr>
                <w:rFonts w:ascii="Calibri" w:cs="Calibri" w:eastAsia="Calibri" w:hAnsi="Calibri"/>
              </w:rPr>
            </w:pPr>
            <w:r w:rsidDel="00000000" w:rsidR="00000000" w:rsidRPr="00000000">
              <w:rPr>
                <w:rFonts w:ascii="Calibri" w:cs="Calibri" w:eastAsia="Calibri" w:hAnsi="Calibri"/>
                <w:rtl w:val="0"/>
              </w:rPr>
              <w:t xml:space="preserve">The details are successfully received by the system and reflected in the database. Notifications are sent to respective people.</w:t>
            </w:r>
          </w:p>
        </w:tc>
      </w:tr>
      <w:tr>
        <w:trPr>
          <w:cantSplit w:val="0"/>
          <w:trHeight w:val="330" w:hRule="atLeast"/>
          <w:tblHeader w:val="0"/>
        </w:trPr>
        <w:tc>
          <w:tcPr/>
          <w:p w:rsidR="00000000" w:rsidDel="00000000" w:rsidP="00000000" w:rsidRDefault="00000000" w:rsidRPr="00000000" w14:paraId="000001C6">
            <w:pPr>
              <w:rPr>
                <w:rFonts w:ascii="Calibri" w:cs="Calibri" w:eastAsia="Calibri" w:hAnsi="Calibri"/>
              </w:rPr>
            </w:pPr>
            <w:r w:rsidDel="00000000" w:rsidR="00000000" w:rsidRPr="00000000">
              <w:rPr>
                <w:rFonts w:ascii="Calibri" w:cs="Calibri" w:eastAsia="Calibri" w:hAnsi="Calibri"/>
                <w:rtl w:val="0"/>
              </w:rPr>
              <w:t xml:space="preserve">Alternate Flow</w:t>
            </w:r>
          </w:p>
        </w:tc>
        <w:tc>
          <w:tcPr>
            <w:gridSpan w:val="3"/>
          </w:tcPr>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346" w:hRule="atLeast"/>
          <w:tblHeader w:val="0"/>
        </w:trPr>
        <w:tc>
          <w:tcPr/>
          <w:p w:rsidR="00000000" w:rsidDel="00000000" w:rsidP="00000000" w:rsidRDefault="00000000" w:rsidRPr="00000000" w14:paraId="000001CA">
            <w:pPr>
              <w:rPr>
                <w:rFonts w:ascii="Calibri" w:cs="Calibri" w:eastAsia="Calibri" w:hAnsi="Calibri"/>
              </w:rPr>
            </w:pPr>
            <w:r w:rsidDel="00000000" w:rsidR="00000000" w:rsidRPr="00000000">
              <w:rPr>
                <w:rFonts w:ascii="Calibri" w:cs="Calibri" w:eastAsia="Calibri" w:hAnsi="Calibri"/>
                <w:rtl w:val="0"/>
              </w:rPr>
              <w:t xml:space="preserve">Sub Flow</w:t>
            </w:r>
          </w:p>
        </w:tc>
        <w:tc>
          <w:tcPr>
            <w:gridSpan w:val="3"/>
          </w:tcPr>
          <w:p w:rsidR="00000000" w:rsidDel="00000000" w:rsidP="00000000" w:rsidRDefault="00000000" w:rsidRPr="00000000" w14:paraId="000001CB">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693" w:hRule="atLeast"/>
          <w:tblHeader w:val="0"/>
        </w:trPr>
        <w:tc>
          <w:tcPr/>
          <w:p w:rsidR="00000000" w:rsidDel="00000000" w:rsidP="00000000" w:rsidRDefault="00000000" w:rsidRPr="00000000" w14:paraId="000001CE">
            <w:pPr>
              <w:rPr>
                <w:rFonts w:ascii="Calibri" w:cs="Calibri" w:eastAsia="Calibri" w:hAnsi="Calibri"/>
              </w:rPr>
            </w:pPr>
            <w:r w:rsidDel="00000000" w:rsidR="00000000" w:rsidRPr="00000000">
              <w:rPr>
                <w:rFonts w:ascii="Calibri" w:cs="Calibri" w:eastAsia="Calibri" w:hAnsi="Calibri"/>
                <w:rtl w:val="0"/>
              </w:rPr>
              <w:t xml:space="preserve">Global Alternate Flow</w:t>
            </w:r>
          </w:p>
        </w:tc>
        <w:tc>
          <w:tcPr/>
          <w:p w:rsidR="00000000" w:rsidDel="00000000" w:rsidP="00000000" w:rsidRDefault="00000000" w:rsidRPr="00000000" w14:paraId="000001CF">
            <w:pPr>
              <w:rPr>
                <w:rFonts w:ascii="Calibri" w:cs="Calibri" w:eastAsia="Calibri" w:hAnsi="Calibri"/>
              </w:rPr>
            </w:pPr>
            <w:r w:rsidDel="00000000" w:rsidR="00000000" w:rsidRPr="00000000">
              <w:rPr>
                <w:rFonts w:ascii="Calibri" w:cs="Calibri" w:eastAsia="Calibri" w:hAnsi="Calibri"/>
                <w:rtl w:val="0"/>
              </w:rPr>
              <w:t xml:space="preserve">GA 1</w:t>
            </w:r>
          </w:p>
        </w:tc>
        <w:tc>
          <w:tcPr>
            <w:gridSpan w:val="2"/>
          </w:tcPr>
          <w:p w:rsidR="00000000" w:rsidDel="00000000" w:rsidP="00000000" w:rsidRDefault="00000000" w:rsidRPr="00000000" w14:paraId="000001D0">
            <w:pPr>
              <w:rPr>
                <w:rFonts w:ascii="Calibri" w:cs="Calibri" w:eastAsia="Calibri" w:hAnsi="Calibri"/>
              </w:rPr>
            </w:pPr>
            <w:r w:rsidDel="00000000" w:rsidR="00000000" w:rsidRPr="00000000">
              <w:rPr>
                <w:rFonts w:ascii="Calibri" w:cs="Calibri" w:eastAsia="Calibri" w:hAnsi="Calibri"/>
                <w:rtl w:val="0"/>
              </w:rPr>
              <w:t xml:space="preserve">The Placement Officer can ‘cancel’ the procedure at any time by clicking on the dashboard option.</w:t>
            </w:r>
          </w:p>
        </w:tc>
      </w:tr>
      <w:tr>
        <w:trPr>
          <w:cantSplit w:val="0"/>
          <w:trHeight w:val="316" w:hRule="atLeast"/>
          <w:tblHeader w:val="0"/>
        </w:trPr>
        <w:tc>
          <w:tcPr/>
          <w:p w:rsidR="00000000" w:rsidDel="00000000" w:rsidP="00000000" w:rsidRDefault="00000000" w:rsidRPr="00000000" w14:paraId="000001D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D3">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D4">
            <w:pPr>
              <w:rPr>
                <w:rFonts w:ascii="Calibri" w:cs="Calibri" w:eastAsia="Calibri" w:hAnsi="Calibri"/>
              </w:rPr>
            </w:pPr>
            <w:r w:rsidDel="00000000" w:rsidR="00000000" w:rsidRPr="00000000">
              <w:rPr>
                <w:rFonts w:ascii="Calibri" w:cs="Calibri" w:eastAsia="Calibri" w:hAnsi="Calibri"/>
                <w:rtl w:val="0"/>
              </w:rPr>
              <w:t xml:space="preserve">Post-condition – The system returns to the dashboard.</w:t>
            </w:r>
          </w:p>
        </w:tc>
      </w:tr>
    </w:tbl>
    <w:p w:rsidR="00000000" w:rsidDel="00000000" w:rsidP="00000000" w:rsidRDefault="00000000" w:rsidRPr="00000000" w14:paraId="000001D6">
      <w:pPr>
        <w:pStyle w:val="Heading2"/>
        <w:numPr>
          <w:ilvl w:val="1"/>
          <w:numId w:val="3"/>
        </w:numPr>
        <w:spacing w:before="0" w:lineRule="auto"/>
        <w:ind w:left="1440" w:hanging="36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1D7">
      <w:pPr>
        <w:pStyle w:val="Heading2"/>
        <w:numPr>
          <w:ilvl w:val="1"/>
          <w:numId w:val="3"/>
        </w:numPr>
        <w:spacing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System Feature 8</w:t>
      </w:r>
    </w:p>
    <w:tbl>
      <w:tblPr>
        <w:tblStyle w:val="Table8"/>
        <w:tblW w:w="100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420"/>
        <w:gridCol w:w="840"/>
        <w:gridCol w:w="220"/>
        <w:gridCol w:w="6600"/>
        <w:tblGridChange w:id="0">
          <w:tblGrid>
            <w:gridCol w:w="2420"/>
            <w:gridCol w:w="840"/>
            <w:gridCol w:w="220"/>
            <w:gridCol w:w="6600"/>
          </w:tblGrid>
        </w:tblGridChange>
      </w:tblGrid>
      <w:tr>
        <w:trPr>
          <w:cantSplit w:val="0"/>
          <w:trHeight w:val="346" w:hRule="atLeast"/>
          <w:tblHeader w:val="0"/>
        </w:trPr>
        <w:tc>
          <w:tcPr/>
          <w:p w:rsidR="00000000" w:rsidDel="00000000" w:rsidP="00000000" w:rsidRDefault="00000000" w:rsidRPr="00000000" w14:paraId="000001D8">
            <w:pPr>
              <w:rPr>
                <w:rFonts w:ascii="Calibri" w:cs="Calibri" w:eastAsia="Calibri" w:hAnsi="Calibri"/>
              </w:rPr>
            </w:pPr>
            <w:r w:rsidDel="00000000" w:rsidR="00000000" w:rsidRPr="00000000">
              <w:rPr>
                <w:rFonts w:ascii="Calibri" w:cs="Calibri" w:eastAsia="Calibri" w:hAnsi="Calibri"/>
                <w:rtl w:val="0"/>
              </w:rPr>
              <w:t xml:space="preserve">Use Case ID</w:t>
            </w:r>
          </w:p>
        </w:tc>
        <w:tc>
          <w:tcPr>
            <w:gridSpan w:val="3"/>
          </w:tcPr>
          <w:p w:rsidR="00000000" w:rsidDel="00000000" w:rsidP="00000000" w:rsidRDefault="00000000" w:rsidRPr="00000000" w14:paraId="000001D9">
            <w:pPr>
              <w:rPr>
                <w:rFonts w:ascii="Calibri" w:cs="Calibri" w:eastAsia="Calibri" w:hAnsi="Calibri"/>
              </w:rPr>
            </w:pPr>
            <w:r w:rsidDel="00000000" w:rsidR="00000000" w:rsidRPr="00000000">
              <w:rPr>
                <w:rFonts w:ascii="Calibri" w:cs="Calibri" w:eastAsia="Calibri" w:hAnsi="Calibri"/>
                <w:rtl w:val="0"/>
              </w:rPr>
              <w:t xml:space="preserve">UC#8</w:t>
            </w:r>
          </w:p>
        </w:tc>
      </w:tr>
      <w:tr>
        <w:trPr>
          <w:cantSplit w:val="0"/>
          <w:trHeight w:val="420" w:hRule="atLeast"/>
          <w:tblHeader w:val="0"/>
        </w:trPr>
        <w:tc>
          <w:tcPr/>
          <w:p w:rsidR="00000000" w:rsidDel="00000000" w:rsidP="00000000" w:rsidRDefault="00000000" w:rsidRPr="00000000" w14:paraId="000001DC">
            <w:pPr>
              <w:rPr>
                <w:rFonts w:ascii="Calibri" w:cs="Calibri" w:eastAsia="Calibri" w:hAnsi="Calibri"/>
              </w:rPr>
            </w:pPr>
            <w:r w:rsidDel="00000000" w:rsidR="00000000" w:rsidRPr="00000000">
              <w:rPr>
                <w:rFonts w:ascii="Calibri" w:cs="Calibri" w:eastAsia="Calibri" w:hAnsi="Calibri"/>
                <w:rtl w:val="0"/>
              </w:rPr>
              <w:t xml:space="preserve">Use Case Name</w:t>
            </w:r>
          </w:p>
        </w:tc>
        <w:tc>
          <w:tcPr>
            <w:gridSpan w:val="3"/>
          </w:tcPr>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rtl w:val="0"/>
              </w:rPr>
              <w:t xml:space="preserve">send_placement_invitation</w:t>
            </w:r>
          </w:p>
        </w:tc>
      </w:tr>
      <w:tr>
        <w:trPr>
          <w:cantSplit w:val="0"/>
          <w:trHeight w:val="978" w:hRule="atLeast"/>
          <w:tblHeader w:val="0"/>
        </w:trPr>
        <w:tc>
          <w:tcPr/>
          <w:p w:rsidR="00000000" w:rsidDel="00000000" w:rsidP="00000000" w:rsidRDefault="00000000" w:rsidRPr="00000000" w14:paraId="000001E0">
            <w:pPr>
              <w:rPr>
                <w:rFonts w:ascii="Calibri" w:cs="Calibri" w:eastAsia="Calibri" w:hAnsi="Calibri"/>
              </w:rPr>
            </w:pPr>
            <w:r w:rsidDel="00000000" w:rsidR="00000000" w:rsidRPr="00000000">
              <w:rPr>
                <w:rFonts w:ascii="Calibri" w:cs="Calibri" w:eastAsia="Calibri" w:hAnsi="Calibri"/>
                <w:rtl w:val="0"/>
              </w:rPr>
              <w:t xml:space="preserve">Description</w:t>
            </w:r>
          </w:p>
        </w:tc>
        <w:tc>
          <w:tcPr>
            <w:gridSpan w:val="3"/>
          </w:tcPr>
          <w:p w:rsidR="00000000" w:rsidDel="00000000" w:rsidP="00000000" w:rsidRDefault="00000000" w:rsidRPr="00000000" w14:paraId="000001E1">
            <w:pPr>
              <w:rPr>
                <w:rFonts w:ascii="Calibri" w:cs="Calibri" w:eastAsia="Calibri" w:hAnsi="Calibri"/>
              </w:rPr>
            </w:pPr>
            <w:r w:rsidDel="00000000" w:rsidR="00000000" w:rsidRPr="00000000">
              <w:rPr>
                <w:rFonts w:ascii="Calibri" w:cs="Calibri" w:eastAsia="Calibri" w:hAnsi="Calibri"/>
                <w:rtl w:val="0"/>
              </w:rPr>
              <w:t xml:space="preserve">This use case represents the interaction of a Placement Officer with the system to maintain Placement schedule.</w:t>
              <w:br w:type="textWrapping"/>
              <w:t xml:space="preserve">For this, the Placement officer has to fill up a form specifying dated events of any company.</w:t>
            </w:r>
          </w:p>
        </w:tc>
      </w:tr>
      <w:tr>
        <w:trPr>
          <w:cantSplit w:val="0"/>
          <w:trHeight w:val="346" w:hRule="atLeast"/>
          <w:tblHeader w:val="0"/>
        </w:trPr>
        <w:tc>
          <w:tcPr/>
          <w:p w:rsidR="00000000" w:rsidDel="00000000" w:rsidP="00000000" w:rsidRDefault="00000000" w:rsidRPr="00000000" w14:paraId="000001E4">
            <w:pPr>
              <w:rPr>
                <w:rFonts w:ascii="Calibri" w:cs="Calibri" w:eastAsia="Calibri" w:hAnsi="Calibri"/>
              </w:rPr>
            </w:pPr>
            <w:r w:rsidDel="00000000" w:rsidR="00000000" w:rsidRPr="00000000">
              <w:rPr>
                <w:rFonts w:ascii="Calibri" w:cs="Calibri" w:eastAsia="Calibri" w:hAnsi="Calibri"/>
                <w:rtl w:val="0"/>
              </w:rPr>
              <w:t xml:space="preserve">Actor</w:t>
            </w:r>
          </w:p>
        </w:tc>
        <w:tc>
          <w:tcPr>
            <w:gridSpan w:val="3"/>
          </w:tcPr>
          <w:p w:rsidR="00000000" w:rsidDel="00000000" w:rsidP="00000000" w:rsidRDefault="00000000" w:rsidRPr="00000000" w14:paraId="000001E5">
            <w:pPr>
              <w:rPr>
                <w:rFonts w:ascii="Calibri" w:cs="Calibri" w:eastAsia="Calibri" w:hAnsi="Calibri"/>
              </w:rPr>
            </w:pPr>
            <w:r w:rsidDel="00000000" w:rsidR="00000000" w:rsidRPr="00000000">
              <w:rPr>
                <w:rFonts w:ascii="Calibri" w:cs="Calibri" w:eastAsia="Calibri" w:hAnsi="Calibri"/>
                <w:rtl w:val="0"/>
              </w:rPr>
              <w:t xml:space="preserve">Placement Officer</w:t>
            </w:r>
          </w:p>
        </w:tc>
      </w:tr>
      <w:tr>
        <w:trPr>
          <w:cantSplit w:val="0"/>
          <w:trHeight w:val="416" w:hRule="atLeast"/>
          <w:tblHeader w:val="0"/>
        </w:trPr>
        <w:tc>
          <w:tcPr/>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rtl w:val="0"/>
              </w:rPr>
              <w:t xml:space="preserve">Precondition</w:t>
            </w:r>
          </w:p>
        </w:tc>
        <w:tc>
          <w:tcPr>
            <w:gridSpan w:val="3"/>
          </w:tcPr>
          <w:p w:rsidR="00000000" w:rsidDel="00000000" w:rsidP="00000000" w:rsidRDefault="00000000" w:rsidRPr="00000000" w14:paraId="000001E9">
            <w:pPr>
              <w:rPr>
                <w:rFonts w:ascii="Calibri" w:cs="Calibri" w:eastAsia="Calibri" w:hAnsi="Calibri"/>
              </w:rPr>
            </w:pPr>
            <w:r w:rsidDel="00000000" w:rsidR="00000000" w:rsidRPr="00000000">
              <w:rPr>
                <w:rFonts w:ascii="Calibri" w:cs="Calibri" w:eastAsia="Calibri" w:hAnsi="Calibri"/>
                <w:rtl w:val="0"/>
              </w:rPr>
              <w:t xml:space="preserve">The Placement Officer Must be logged into the dashboard.</w:t>
            </w:r>
          </w:p>
        </w:tc>
      </w:tr>
      <w:tr>
        <w:trPr>
          <w:cantSplit w:val="0"/>
          <w:trHeight w:val="346" w:hRule="atLeast"/>
          <w:tblHeader w:val="0"/>
        </w:trPr>
        <w:tc>
          <w:tcPr/>
          <w:p w:rsidR="00000000" w:rsidDel="00000000" w:rsidP="00000000" w:rsidRDefault="00000000" w:rsidRPr="00000000" w14:paraId="000001EC">
            <w:pPr>
              <w:rPr>
                <w:rFonts w:ascii="Calibri" w:cs="Calibri" w:eastAsia="Calibri" w:hAnsi="Calibri"/>
              </w:rPr>
            </w:pPr>
            <w:r w:rsidDel="00000000" w:rsidR="00000000" w:rsidRPr="00000000">
              <w:rPr>
                <w:rFonts w:ascii="Calibri" w:cs="Calibri" w:eastAsia="Calibri" w:hAnsi="Calibri"/>
                <w:rtl w:val="0"/>
              </w:rPr>
              <w:t xml:space="preserve">Main Flow</w:t>
            </w:r>
          </w:p>
        </w:tc>
        <w:tc>
          <w:tcPr>
            <w:gridSpan w:val="2"/>
          </w:tcPr>
          <w:p w:rsidR="00000000" w:rsidDel="00000000" w:rsidP="00000000" w:rsidRDefault="00000000" w:rsidRPr="00000000" w14:paraId="000001ED">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EF">
            <w:pPr>
              <w:rPr>
                <w:rFonts w:ascii="Calibri" w:cs="Calibri" w:eastAsia="Calibri" w:hAnsi="Calibri"/>
              </w:rPr>
            </w:pPr>
            <w:r w:rsidDel="00000000" w:rsidR="00000000" w:rsidRPr="00000000">
              <w:rPr>
                <w:rFonts w:ascii="Calibri" w:cs="Calibri" w:eastAsia="Calibri" w:hAnsi="Calibri"/>
                <w:rtl w:val="0"/>
              </w:rPr>
              <w:t xml:space="preserve">The Placement Officer chose the Placement Module option.</w:t>
            </w:r>
          </w:p>
        </w:tc>
      </w:tr>
      <w:tr>
        <w:trPr>
          <w:cantSplit w:val="0"/>
          <w:trHeight w:val="346" w:hRule="atLeast"/>
          <w:tblHeader w:val="0"/>
        </w:trPr>
        <w:tc>
          <w:tcPr/>
          <w:p w:rsidR="00000000" w:rsidDel="00000000" w:rsidP="00000000" w:rsidRDefault="00000000" w:rsidRPr="00000000" w14:paraId="000001F0">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The Placement Officer selects the Student Records tab from the Sidebar.</w:t>
            </w:r>
          </w:p>
        </w:tc>
      </w:tr>
      <w:tr>
        <w:trPr>
          <w:cantSplit w:val="0"/>
          <w:trHeight w:val="548" w:hRule="atLeast"/>
          <w:tblHeader w:val="0"/>
        </w:trPr>
        <w:tc>
          <w:tcPr/>
          <w:p w:rsidR="00000000" w:rsidDel="00000000" w:rsidP="00000000" w:rsidRDefault="00000000" w:rsidRPr="00000000" w14:paraId="000001F4">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F5">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F7">
            <w:pPr>
              <w:rPr>
                <w:rFonts w:ascii="Calibri" w:cs="Calibri" w:eastAsia="Calibri" w:hAnsi="Calibri"/>
              </w:rPr>
            </w:pPr>
            <w:r w:rsidDel="00000000" w:rsidR="00000000" w:rsidRPr="00000000">
              <w:rPr>
                <w:rFonts w:ascii="Calibri" w:cs="Calibri" w:eastAsia="Calibri" w:hAnsi="Calibri"/>
                <w:rtl w:val="0"/>
              </w:rPr>
              <w:t xml:space="preserve">The system generates a form to be filled to search for the students. Students are searched by clicking on the search button.</w:t>
            </w:r>
          </w:p>
        </w:tc>
      </w:tr>
      <w:tr>
        <w:trPr>
          <w:cantSplit w:val="0"/>
          <w:trHeight w:val="346" w:hRule="atLeast"/>
          <w:tblHeader w:val="0"/>
        </w:trPr>
        <w:tc>
          <w:tcPr/>
          <w:p w:rsidR="00000000" w:rsidDel="00000000" w:rsidP="00000000" w:rsidRDefault="00000000" w:rsidRPr="00000000" w14:paraId="000001F8">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F9">
            <w:pP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Placement Officer Clicks on the Send Invitation upper tab button.</w:t>
            </w:r>
          </w:p>
          <w:p w:rsidR="00000000" w:rsidDel="00000000" w:rsidP="00000000" w:rsidRDefault="00000000" w:rsidRPr="00000000" w14:paraId="000001FC">
            <w:pPr>
              <w:rPr>
                <w:rFonts w:ascii="Calibri" w:cs="Calibri" w:eastAsia="Calibri" w:hAnsi="Calibri"/>
              </w:rPr>
            </w:pPr>
            <w:r w:rsidDel="00000000" w:rsidR="00000000" w:rsidRPr="00000000">
              <w:rPr>
                <w:rFonts w:ascii="Calibri" w:cs="Calibri" w:eastAsia="Calibri" w:hAnsi="Calibri"/>
                <w:rtl w:val="0"/>
              </w:rPr>
              <w:t xml:space="preserve">Placement officer selects the company schedule from the dropdown and clicks on the send button.</w:t>
            </w:r>
          </w:p>
        </w:tc>
      </w:tr>
      <w:tr>
        <w:trPr>
          <w:cantSplit w:val="0"/>
          <w:trHeight w:val="593" w:hRule="atLeast"/>
          <w:tblHeader w:val="0"/>
        </w:trPr>
        <w:tc>
          <w:tcPr/>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rtl w:val="0"/>
              </w:rPr>
              <w:t xml:space="preserve">Post Conditions</w:t>
            </w:r>
          </w:p>
        </w:tc>
        <w:tc>
          <w:tcPr>
            <w:gridSpan w:val="3"/>
          </w:tcPr>
          <w:p w:rsidR="00000000" w:rsidDel="00000000" w:rsidP="00000000" w:rsidRDefault="00000000" w:rsidRPr="00000000" w14:paraId="000001FE">
            <w:pPr>
              <w:rPr>
                <w:rFonts w:ascii="Calibri" w:cs="Calibri" w:eastAsia="Calibri" w:hAnsi="Calibri"/>
              </w:rPr>
            </w:pPr>
            <w:r w:rsidDel="00000000" w:rsidR="00000000" w:rsidRPr="00000000">
              <w:rPr>
                <w:rFonts w:ascii="Calibri" w:cs="Calibri" w:eastAsia="Calibri" w:hAnsi="Calibri"/>
                <w:rtl w:val="0"/>
              </w:rPr>
              <w:t xml:space="preserve">The details are successfully received by the system and reflected in the database. Notifications are sent to respective people.</w:t>
            </w:r>
          </w:p>
        </w:tc>
      </w:tr>
      <w:tr>
        <w:trPr>
          <w:cantSplit w:val="0"/>
          <w:trHeight w:val="330" w:hRule="atLeast"/>
          <w:tblHeader w:val="0"/>
        </w:trPr>
        <w:tc>
          <w:tcPr/>
          <w:p w:rsidR="00000000" w:rsidDel="00000000" w:rsidP="00000000" w:rsidRDefault="00000000" w:rsidRPr="00000000" w14:paraId="00000201">
            <w:pPr>
              <w:rPr>
                <w:rFonts w:ascii="Calibri" w:cs="Calibri" w:eastAsia="Calibri" w:hAnsi="Calibri"/>
              </w:rPr>
            </w:pPr>
            <w:r w:rsidDel="00000000" w:rsidR="00000000" w:rsidRPr="00000000">
              <w:rPr>
                <w:rFonts w:ascii="Calibri" w:cs="Calibri" w:eastAsia="Calibri" w:hAnsi="Calibri"/>
                <w:rtl w:val="0"/>
              </w:rPr>
              <w:t xml:space="preserve">Alternate Flow</w:t>
            </w:r>
          </w:p>
        </w:tc>
        <w:tc>
          <w:tcPr>
            <w:gridSpan w:val="3"/>
          </w:tcPr>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346" w:hRule="atLeast"/>
          <w:tblHeader w:val="0"/>
        </w:trPr>
        <w:tc>
          <w:tcPr/>
          <w:p w:rsidR="00000000" w:rsidDel="00000000" w:rsidP="00000000" w:rsidRDefault="00000000" w:rsidRPr="00000000" w14:paraId="00000205">
            <w:pPr>
              <w:rPr>
                <w:rFonts w:ascii="Calibri" w:cs="Calibri" w:eastAsia="Calibri" w:hAnsi="Calibri"/>
              </w:rPr>
            </w:pPr>
            <w:r w:rsidDel="00000000" w:rsidR="00000000" w:rsidRPr="00000000">
              <w:rPr>
                <w:rFonts w:ascii="Calibri" w:cs="Calibri" w:eastAsia="Calibri" w:hAnsi="Calibri"/>
                <w:rtl w:val="0"/>
              </w:rPr>
              <w:t xml:space="preserve">Sub Flow</w:t>
            </w:r>
          </w:p>
        </w:tc>
        <w:tc>
          <w:tcPr>
            <w:gridSpan w:val="3"/>
          </w:tcPr>
          <w:p w:rsidR="00000000" w:rsidDel="00000000" w:rsidP="00000000" w:rsidRDefault="00000000" w:rsidRPr="00000000" w14:paraId="00000206">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693" w:hRule="atLeast"/>
          <w:tblHeader w:val="0"/>
        </w:trPr>
        <w:tc>
          <w:tcPr/>
          <w:p w:rsidR="00000000" w:rsidDel="00000000" w:rsidP="00000000" w:rsidRDefault="00000000" w:rsidRPr="00000000" w14:paraId="00000209">
            <w:pPr>
              <w:rPr>
                <w:rFonts w:ascii="Calibri" w:cs="Calibri" w:eastAsia="Calibri" w:hAnsi="Calibri"/>
              </w:rPr>
            </w:pPr>
            <w:r w:rsidDel="00000000" w:rsidR="00000000" w:rsidRPr="00000000">
              <w:rPr>
                <w:rFonts w:ascii="Calibri" w:cs="Calibri" w:eastAsia="Calibri" w:hAnsi="Calibri"/>
                <w:rtl w:val="0"/>
              </w:rPr>
              <w:t xml:space="preserve">Global Alternate Flow</w:t>
            </w:r>
          </w:p>
        </w:tc>
        <w:tc>
          <w:tcPr/>
          <w:p w:rsidR="00000000" w:rsidDel="00000000" w:rsidP="00000000" w:rsidRDefault="00000000" w:rsidRPr="00000000" w14:paraId="0000020A">
            <w:pPr>
              <w:rPr>
                <w:rFonts w:ascii="Calibri" w:cs="Calibri" w:eastAsia="Calibri" w:hAnsi="Calibri"/>
              </w:rPr>
            </w:pPr>
            <w:r w:rsidDel="00000000" w:rsidR="00000000" w:rsidRPr="00000000">
              <w:rPr>
                <w:rFonts w:ascii="Calibri" w:cs="Calibri" w:eastAsia="Calibri" w:hAnsi="Calibri"/>
                <w:rtl w:val="0"/>
              </w:rPr>
              <w:t xml:space="preserve">GA 1</w:t>
            </w:r>
          </w:p>
        </w:tc>
        <w:tc>
          <w:tcPr>
            <w:gridSpan w:val="2"/>
          </w:tcPr>
          <w:p w:rsidR="00000000" w:rsidDel="00000000" w:rsidP="00000000" w:rsidRDefault="00000000" w:rsidRPr="00000000" w14:paraId="0000020B">
            <w:pPr>
              <w:rPr>
                <w:rFonts w:ascii="Calibri" w:cs="Calibri" w:eastAsia="Calibri" w:hAnsi="Calibri"/>
              </w:rPr>
            </w:pPr>
            <w:r w:rsidDel="00000000" w:rsidR="00000000" w:rsidRPr="00000000">
              <w:rPr>
                <w:rFonts w:ascii="Calibri" w:cs="Calibri" w:eastAsia="Calibri" w:hAnsi="Calibri"/>
                <w:rtl w:val="0"/>
              </w:rPr>
              <w:t xml:space="preserve">The Placement Officer can ‘cancel’ the procedure at any time by clicking on the dashboard option.</w:t>
            </w:r>
          </w:p>
        </w:tc>
      </w:tr>
      <w:tr>
        <w:trPr>
          <w:cantSplit w:val="0"/>
          <w:trHeight w:val="316" w:hRule="atLeast"/>
          <w:tblHeader w:val="0"/>
        </w:trPr>
        <w:tc>
          <w:tcPr/>
          <w:p w:rsidR="00000000" w:rsidDel="00000000" w:rsidP="00000000" w:rsidRDefault="00000000" w:rsidRPr="00000000" w14:paraId="0000020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20E">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20F">
            <w:pPr>
              <w:rPr>
                <w:rFonts w:ascii="Calibri" w:cs="Calibri" w:eastAsia="Calibri" w:hAnsi="Calibri"/>
              </w:rPr>
            </w:pPr>
            <w:r w:rsidDel="00000000" w:rsidR="00000000" w:rsidRPr="00000000">
              <w:rPr>
                <w:rFonts w:ascii="Calibri" w:cs="Calibri" w:eastAsia="Calibri" w:hAnsi="Calibri"/>
                <w:rtl w:val="0"/>
              </w:rPr>
              <w:t xml:space="preserve">Post-condition – The system returns to the dashboard.</w:t>
            </w:r>
          </w:p>
        </w:tc>
      </w:tr>
    </w:tbl>
    <w:p w:rsidR="00000000" w:rsidDel="00000000" w:rsidP="00000000" w:rsidRDefault="00000000" w:rsidRPr="00000000" w14:paraId="00000211">
      <w:pPr>
        <w:pStyle w:val="Heading2"/>
        <w:numPr>
          <w:ilvl w:val="1"/>
          <w:numId w:val="3"/>
        </w:numPr>
        <w:spacing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System Feature 9</w:t>
      </w:r>
    </w:p>
    <w:tbl>
      <w:tblPr>
        <w:tblStyle w:val="Table9"/>
        <w:tblW w:w="100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420"/>
        <w:gridCol w:w="840"/>
        <w:gridCol w:w="220"/>
        <w:gridCol w:w="6600"/>
        <w:tblGridChange w:id="0">
          <w:tblGrid>
            <w:gridCol w:w="2420"/>
            <w:gridCol w:w="840"/>
            <w:gridCol w:w="220"/>
            <w:gridCol w:w="6600"/>
          </w:tblGrid>
        </w:tblGridChange>
      </w:tblGrid>
      <w:tr>
        <w:trPr>
          <w:cantSplit w:val="0"/>
          <w:trHeight w:val="346" w:hRule="atLeast"/>
          <w:tblHeader w:val="0"/>
        </w:trPr>
        <w:tc>
          <w:tcPr/>
          <w:p w:rsidR="00000000" w:rsidDel="00000000" w:rsidP="00000000" w:rsidRDefault="00000000" w:rsidRPr="00000000" w14:paraId="00000212">
            <w:pPr>
              <w:rPr>
                <w:rFonts w:ascii="Calibri" w:cs="Calibri" w:eastAsia="Calibri" w:hAnsi="Calibri"/>
              </w:rPr>
            </w:pPr>
            <w:r w:rsidDel="00000000" w:rsidR="00000000" w:rsidRPr="00000000">
              <w:rPr>
                <w:rFonts w:ascii="Calibri" w:cs="Calibri" w:eastAsia="Calibri" w:hAnsi="Calibri"/>
                <w:rtl w:val="0"/>
              </w:rPr>
              <w:t xml:space="preserve">Use Case  ID</w:t>
            </w:r>
          </w:p>
        </w:tc>
        <w:tc>
          <w:tcPr>
            <w:gridSpan w:val="3"/>
          </w:tcPr>
          <w:p w:rsidR="00000000" w:rsidDel="00000000" w:rsidP="00000000" w:rsidRDefault="00000000" w:rsidRPr="00000000" w14:paraId="00000213">
            <w:pPr>
              <w:rPr>
                <w:rFonts w:ascii="Calibri" w:cs="Calibri" w:eastAsia="Calibri" w:hAnsi="Calibri"/>
              </w:rPr>
            </w:pPr>
            <w:r w:rsidDel="00000000" w:rsidR="00000000" w:rsidRPr="00000000">
              <w:rPr>
                <w:rFonts w:ascii="Calibri" w:cs="Calibri" w:eastAsia="Calibri" w:hAnsi="Calibri"/>
                <w:rtl w:val="0"/>
              </w:rPr>
              <w:t xml:space="preserve">UC#9</w:t>
            </w:r>
          </w:p>
        </w:tc>
      </w:tr>
      <w:tr>
        <w:trPr>
          <w:cantSplit w:val="0"/>
          <w:trHeight w:val="420" w:hRule="atLeast"/>
          <w:tblHeader w:val="0"/>
        </w:trPr>
        <w:tc>
          <w:tcPr/>
          <w:p w:rsidR="00000000" w:rsidDel="00000000" w:rsidP="00000000" w:rsidRDefault="00000000" w:rsidRPr="00000000" w14:paraId="00000216">
            <w:pPr>
              <w:rPr>
                <w:rFonts w:ascii="Calibri" w:cs="Calibri" w:eastAsia="Calibri" w:hAnsi="Calibri"/>
              </w:rPr>
            </w:pPr>
            <w:r w:rsidDel="00000000" w:rsidR="00000000" w:rsidRPr="00000000">
              <w:rPr>
                <w:rFonts w:ascii="Calibri" w:cs="Calibri" w:eastAsia="Calibri" w:hAnsi="Calibri"/>
                <w:rtl w:val="0"/>
              </w:rPr>
              <w:t xml:space="preserve">Use Case Name</w:t>
            </w:r>
          </w:p>
        </w:tc>
        <w:tc>
          <w:tcPr>
            <w:gridSpan w:val="3"/>
          </w:tcPr>
          <w:p w:rsidR="00000000" w:rsidDel="00000000" w:rsidP="00000000" w:rsidRDefault="00000000" w:rsidRPr="00000000" w14:paraId="00000217">
            <w:pPr>
              <w:rPr>
                <w:rFonts w:ascii="Calibri" w:cs="Calibri" w:eastAsia="Calibri" w:hAnsi="Calibri"/>
              </w:rPr>
            </w:pPr>
            <w:r w:rsidDel="00000000" w:rsidR="00000000" w:rsidRPr="00000000">
              <w:rPr>
                <w:rFonts w:ascii="Calibri" w:cs="Calibri" w:eastAsia="Calibri" w:hAnsi="Calibri"/>
                <w:rtl w:val="0"/>
              </w:rPr>
              <w:t xml:space="preserve">View_placement_schedule</w:t>
            </w:r>
          </w:p>
        </w:tc>
      </w:tr>
      <w:tr>
        <w:trPr>
          <w:cantSplit w:val="0"/>
          <w:trHeight w:val="978" w:hRule="atLeast"/>
          <w:tblHeader w:val="0"/>
        </w:trPr>
        <w:tc>
          <w:tcPr/>
          <w:p w:rsidR="00000000" w:rsidDel="00000000" w:rsidP="00000000" w:rsidRDefault="00000000" w:rsidRPr="00000000" w14:paraId="0000021A">
            <w:pPr>
              <w:rPr>
                <w:rFonts w:ascii="Calibri" w:cs="Calibri" w:eastAsia="Calibri" w:hAnsi="Calibri"/>
              </w:rPr>
            </w:pPr>
            <w:r w:rsidDel="00000000" w:rsidR="00000000" w:rsidRPr="00000000">
              <w:rPr>
                <w:rFonts w:ascii="Calibri" w:cs="Calibri" w:eastAsia="Calibri" w:hAnsi="Calibri"/>
                <w:rtl w:val="0"/>
              </w:rPr>
              <w:t xml:space="preserve">Description</w:t>
            </w:r>
          </w:p>
        </w:tc>
        <w:tc>
          <w:tcPr>
            <w:gridSpan w:val="3"/>
          </w:tcPr>
          <w:p w:rsidR="00000000" w:rsidDel="00000000" w:rsidP="00000000" w:rsidRDefault="00000000" w:rsidRPr="00000000" w14:paraId="0000021B">
            <w:pPr>
              <w:rPr>
                <w:rFonts w:ascii="Calibri" w:cs="Calibri" w:eastAsia="Calibri" w:hAnsi="Calibri"/>
              </w:rPr>
            </w:pPr>
            <w:r w:rsidDel="00000000" w:rsidR="00000000" w:rsidRPr="00000000">
              <w:rPr>
                <w:rFonts w:ascii="Calibri" w:cs="Calibri" w:eastAsia="Calibri" w:hAnsi="Calibri"/>
                <w:rtl w:val="0"/>
              </w:rPr>
              <w:t xml:space="preserve">This use case represents the interaction of a Placement Officer/chairman with the system to maintain Placement schedule.</w:t>
              <w:br w:type="textWrapping"/>
              <w:t xml:space="preserve">For this, the Placement officer/chairman has to fill up a form specifying dated events of any company.</w:t>
            </w:r>
          </w:p>
        </w:tc>
      </w:tr>
      <w:tr>
        <w:trPr>
          <w:cantSplit w:val="0"/>
          <w:trHeight w:val="346" w:hRule="atLeast"/>
          <w:tblHeader w:val="0"/>
        </w:trPr>
        <w:tc>
          <w:tcPr/>
          <w:p w:rsidR="00000000" w:rsidDel="00000000" w:rsidP="00000000" w:rsidRDefault="00000000" w:rsidRPr="00000000" w14:paraId="0000021E">
            <w:pPr>
              <w:rPr>
                <w:rFonts w:ascii="Calibri" w:cs="Calibri" w:eastAsia="Calibri" w:hAnsi="Calibri"/>
              </w:rPr>
            </w:pPr>
            <w:r w:rsidDel="00000000" w:rsidR="00000000" w:rsidRPr="00000000">
              <w:rPr>
                <w:rFonts w:ascii="Calibri" w:cs="Calibri" w:eastAsia="Calibri" w:hAnsi="Calibri"/>
                <w:rtl w:val="0"/>
              </w:rPr>
              <w:t xml:space="preserve">Actor</w:t>
            </w:r>
          </w:p>
        </w:tc>
        <w:tc>
          <w:tcPr>
            <w:gridSpan w:val="3"/>
          </w:tcPr>
          <w:p w:rsidR="00000000" w:rsidDel="00000000" w:rsidP="00000000" w:rsidRDefault="00000000" w:rsidRPr="00000000" w14:paraId="0000021F">
            <w:pPr>
              <w:rPr>
                <w:rFonts w:ascii="Calibri" w:cs="Calibri" w:eastAsia="Calibri" w:hAnsi="Calibri"/>
              </w:rPr>
            </w:pPr>
            <w:r w:rsidDel="00000000" w:rsidR="00000000" w:rsidRPr="00000000">
              <w:rPr>
                <w:rFonts w:ascii="Calibri" w:cs="Calibri" w:eastAsia="Calibri" w:hAnsi="Calibri"/>
                <w:rtl w:val="0"/>
              </w:rPr>
              <w:t xml:space="preserve">Placement Officer/chairman</w:t>
            </w:r>
          </w:p>
        </w:tc>
      </w:tr>
      <w:tr>
        <w:trPr>
          <w:cantSplit w:val="0"/>
          <w:trHeight w:val="416" w:hRule="atLeast"/>
          <w:tblHeader w:val="0"/>
        </w:trPr>
        <w:tc>
          <w:tcPr/>
          <w:p w:rsidR="00000000" w:rsidDel="00000000" w:rsidP="00000000" w:rsidRDefault="00000000" w:rsidRPr="00000000" w14:paraId="00000222">
            <w:pPr>
              <w:rPr>
                <w:rFonts w:ascii="Calibri" w:cs="Calibri" w:eastAsia="Calibri" w:hAnsi="Calibri"/>
              </w:rPr>
            </w:pPr>
            <w:r w:rsidDel="00000000" w:rsidR="00000000" w:rsidRPr="00000000">
              <w:rPr>
                <w:rFonts w:ascii="Calibri" w:cs="Calibri" w:eastAsia="Calibri" w:hAnsi="Calibri"/>
                <w:rtl w:val="0"/>
              </w:rPr>
              <w:t xml:space="preserve">Precondition</w:t>
            </w:r>
          </w:p>
        </w:tc>
        <w:tc>
          <w:tcPr>
            <w:gridSpan w:val="3"/>
          </w:tcPr>
          <w:p w:rsidR="00000000" w:rsidDel="00000000" w:rsidP="00000000" w:rsidRDefault="00000000" w:rsidRPr="00000000" w14:paraId="00000223">
            <w:pPr>
              <w:rPr>
                <w:rFonts w:ascii="Calibri" w:cs="Calibri" w:eastAsia="Calibri" w:hAnsi="Calibri"/>
              </w:rPr>
            </w:pPr>
            <w:r w:rsidDel="00000000" w:rsidR="00000000" w:rsidRPr="00000000">
              <w:rPr>
                <w:rFonts w:ascii="Calibri" w:cs="Calibri" w:eastAsia="Calibri" w:hAnsi="Calibri"/>
                <w:rtl w:val="0"/>
              </w:rPr>
              <w:t xml:space="preserve">The Placement Officer/chairman Must be logged into the dashboard.</w:t>
            </w:r>
          </w:p>
        </w:tc>
      </w:tr>
      <w:tr>
        <w:trPr>
          <w:cantSplit w:val="0"/>
          <w:trHeight w:val="346" w:hRule="atLeast"/>
          <w:tblHeader w:val="0"/>
        </w:trPr>
        <w:tc>
          <w:tcPr/>
          <w:p w:rsidR="00000000" w:rsidDel="00000000" w:rsidP="00000000" w:rsidRDefault="00000000" w:rsidRPr="00000000" w14:paraId="00000226">
            <w:pPr>
              <w:rPr>
                <w:rFonts w:ascii="Calibri" w:cs="Calibri" w:eastAsia="Calibri" w:hAnsi="Calibri"/>
              </w:rPr>
            </w:pPr>
            <w:r w:rsidDel="00000000" w:rsidR="00000000" w:rsidRPr="00000000">
              <w:rPr>
                <w:rFonts w:ascii="Calibri" w:cs="Calibri" w:eastAsia="Calibri" w:hAnsi="Calibri"/>
                <w:rtl w:val="0"/>
              </w:rPr>
              <w:t xml:space="preserve">Main Flow</w:t>
            </w:r>
          </w:p>
        </w:tc>
        <w:tc>
          <w:tcPr>
            <w:gridSpan w:val="2"/>
          </w:tcPr>
          <w:p w:rsidR="00000000" w:rsidDel="00000000" w:rsidP="00000000" w:rsidRDefault="00000000" w:rsidRPr="00000000" w14:paraId="00000227">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29">
            <w:pPr>
              <w:rPr>
                <w:rFonts w:ascii="Calibri" w:cs="Calibri" w:eastAsia="Calibri" w:hAnsi="Calibri"/>
              </w:rPr>
            </w:pPr>
            <w:r w:rsidDel="00000000" w:rsidR="00000000" w:rsidRPr="00000000">
              <w:rPr>
                <w:rFonts w:ascii="Calibri" w:cs="Calibri" w:eastAsia="Calibri" w:hAnsi="Calibri"/>
                <w:rtl w:val="0"/>
              </w:rPr>
              <w:t xml:space="preserve">The Placement Officer/chairman chose the Placement Module option.</w:t>
            </w:r>
          </w:p>
        </w:tc>
      </w:tr>
      <w:tr>
        <w:trPr>
          <w:cantSplit w:val="0"/>
          <w:trHeight w:val="346" w:hRule="atLeast"/>
          <w:tblHeader w:val="0"/>
        </w:trPr>
        <w:tc>
          <w:tcPr/>
          <w:p w:rsidR="00000000" w:rsidDel="00000000" w:rsidP="00000000" w:rsidRDefault="00000000" w:rsidRPr="00000000" w14:paraId="0000022A">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22B">
            <w:pP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2D">
            <w:pPr>
              <w:rPr>
                <w:rFonts w:ascii="Calibri" w:cs="Calibri" w:eastAsia="Calibri" w:hAnsi="Calibri"/>
              </w:rPr>
            </w:pPr>
            <w:r w:rsidDel="00000000" w:rsidR="00000000" w:rsidRPr="00000000">
              <w:rPr>
                <w:rFonts w:ascii="Calibri" w:cs="Calibri" w:eastAsia="Calibri" w:hAnsi="Calibri"/>
                <w:rtl w:val="0"/>
              </w:rPr>
              <w:t xml:space="preserve">The Placement Officer/chairman selects the Placement activity / Schedule tab from the Sidebar.</w:t>
            </w:r>
          </w:p>
        </w:tc>
      </w:tr>
      <w:tr>
        <w:trPr>
          <w:cantSplit w:val="0"/>
          <w:trHeight w:val="548" w:hRule="atLeast"/>
          <w:tblHeader w:val="0"/>
        </w:trPr>
        <w:tc>
          <w:tcPr/>
          <w:p w:rsidR="00000000" w:rsidDel="00000000" w:rsidP="00000000" w:rsidRDefault="00000000" w:rsidRPr="00000000" w14:paraId="0000022E">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22F">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231">
            <w:pPr>
              <w:rPr>
                <w:rFonts w:ascii="Calibri" w:cs="Calibri" w:eastAsia="Calibri" w:hAnsi="Calibri"/>
              </w:rPr>
            </w:pPr>
            <w:r w:rsidDel="00000000" w:rsidR="00000000" w:rsidRPr="00000000">
              <w:rPr>
                <w:rFonts w:ascii="Calibri" w:cs="Calibri" w:eastAsia="Calibri" w:hAnsi="Calibri"/>
                <w:rtl w:val="0"/>
              </w:rPr>
              <w:t xml:space="preserve">The system generates a list of the scheduled events in the chronological order.</w:t>
            </w:r>
          </w:p>
        </w:tc>
      </w:tr>
      <w:tr>
        <w:trPr>
          <w:cantSplit w:val="0"/>
          <w:trHeight w:val="593" w:hRule="atLeast"/>
          <w:tblHeader w:val="0"/>
        </w:trPr>
        <w:tc>
          <w:tcPr/>
          <w:p w:rsidR="00000000" w:rsidDel="00000000" w:rsidP="00000000" w:rsidRDefault="00000000" w:rsidRPr="00000000" w14:paraId="00000232">
            <w:pPr>
              <w:rPr>
                <w:rFonts w:ascii="Calibri" w:cs="Calibri" w:eastAsia="Calibri" w:hAnsi="Calibri"/>
              </w:rPr>
            </w:pPr>
            <w:r w:rsidDel="00000000" w:rsidR="00000000" w:rsidRPr="00000000">
              <w:rPr>
                <w:rFonts w:ascii="Calibri" w:cs="Calibri" w:eastAsia="Calibri" w:hAnsi="Calibri"/>
                <w:rtl w:val="0"/>
              </w:rPr>
              <w:t xml:space="preserve">Post Conditions</w:t>
            </w:r>
          </w:p>
        </w:tc>
        <w:tc>
          <w:tcPr>
            <w:gridSpan w:val="3"/>
          </w:tcPr>
          <w:p w:rsidR="00000000" w:rsidDel="00000000" w:rsidP="00000000" w:rsidRDefault="00000000" w:rsidRPr="00000000" w14:paraId="00000233">
            <w:pPr>
              <w:rPr>
                <w:rFonts w:ascii="Calibri" w:cs="Calibri" w:eastAsia="Calibri" w:hAnsi="Calibri"/>
              </w:rPr>
            </w:pPr>
            <w:r w:rsidDel="00000000" w:rsidR="00000000" w:rsidRPr="00000000">
              <w:rPr>
                <w:rFonts w:ascii="Calibri" w:cs="Calibri" w:eastAsia="Calibri" w:hAnsi="Calibri"/>
                <w:rtl w:val="0"/>
              </w:rPr>
              <w:t xml:space="preserve">The details are successfully received by the system and reflected in the database. Notifications are sent to respective people.</w:t>
            </w:r>
          </w:p>
        </w:tc>
      </w:tr>
      <w:tr>
        <w:trPr>
          <w:cantSplit w:val="0"/>
          <w:trHeight w:val="330" w:hRule="atLeast"/>
          <w:tblHeader w:val="0"/>
        </w:trPr>
        <w:tc>
          <w:tcPr/>
          <w:p w:rsidR="00000000" w:rsidDel="00000000" w:rsidP="00000000" w:rsidRDefault="00000000" w:rsidRPr="00000000" w14:paraId="00000236">
            <w:pPr>
              <w:rPr>
                <w:rFonts w:ascii="Calibri" w:cs="Calibri" w:eastAsia="Calibri" w:hAnsi="Calibri"/>
              </w:rPr>
            </w:pPr>
            <w:r w:rsidDel="00000000" w:rsidR="00000000" w:rsidRPr="00000000">
              <w:rPr>
                <w:rFonts w:ascii="Calibri" w:cs="Calibri" w:eastAsia="Calibri" w:hAnsi="Calibri"/>
                <w:rtl w:val="0"/>
              </w:rPr>
              <w:t xml:space="preserve">Alternate Flow</w:t>
            </w:r>
          </w:p>
        </w:tc>
        <w:tc>
          <w:tcPr>
            <w:gridSpan w:val="3"/>
          </w:tcPr>
          <w:p w:rsidR="00000000" w:rsidDel="00000000" w:rsidP="00000000" w:rsidRDefault="00000000" w:rsidRPr="00000000" w14:paraId="00000237">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346" w:hRule="atLeast"/>
          <w:tblHeader w:val="0"/>
        </w:trPr>
        <w:tc>
          <w:tcPr/>
          <w:p w:rsidR="00000000" w:rsidDel="00000000" w:rsidP="00000000" w:rsidRDefault="00000000" w:rsidRPr="00000000" w14:paraId="0000023A">
            <w:pPr>
              <w:rPr>
                <w:rFonts w:ascii="Calibri" w:cs="Calibri" w:eastAsia="Calibri" w:hAnsi="Calibri"/>
              </w:rPr>
            </w:pPr>
            <w:r w:rsidDel="00000000" w:rsidR="00000000" w:rsidRPr="00000000">
              <w:rPr>
                <w:rFonts w:ascii="Calibri" w:cs="Calibri" w:eastAsia="Calibri" w:hAnsi="Calibri"/>
                <w:rtl w:val="0"/>
              </w:rPr>
              <w:t xml:space="preserve">Sub Flow</w:t>
            </w:r>
          </w:p>
        </w:tc>
        <w:tc>
          <w:tcPr>
            <w:gridSpan w:val="3"/>
          </w:tcPr>
          <w:p w:rsidR="00000000" w:rsidDel="00000000" w:rsidP="00000000" w:rsidRDefault="00000000" w:rsidRPr="00000000" w14:paraId="0000023B">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693" w:hRule="atLeast"/>
          <w:tblHeader w:val="0"/>
        </w:trPr>
        <w:tc>
          <w:tcPr/>
          <w:p w:rsidR="00000000" w:rsidDel="00000000" w:rsidP="00000000" w:rsidRDefault="00000000" w:rsidRPr="00000000" w14:paraId="0000023E">
            <w:pPr>
              <w:rPr>
                <w:rFonts w:ascii="Calibri" w:cs="Calibri" w:eastAsia="Calibri" w:hAnsi="Calibri"/>
              </w:rPr>
            </w:pPr>
            <w:r w:rsidDel="00000000" w:rsidR="00000000" w:rsidRPr="00000000">
              <w:rPr>
                <w:rFonts w:ascii="Calibri" w:cs="Calibri" w:eastAsia="Calibri" w:hAnsi="Calibri"/>
                <w:rtl w:val="0"/>
              </w:rPr>
              <w:t xml:space="preserve">Global Alternate Flow</w:t>
            </w:r>
          </w:p>
        </w:tc>
        <w:tc>
          <w:tcPr/>
          <w:p w:rsidR="00000000" w:rsidDel="00000000" w:rsidP="00000000" w:rsidRDefault="00000000" w:rsidRPr="00000000" w14:paraId="0000023F">
            <w:pPr>
              <w:rPr>
                <w:rFonts w:ascii="Calibri" w:cs="Calibri" w:eastAsia="Calibri" w:hAnsi="Calibri"/>
              </w:rPr>
            </w:pPr>
            <w:r w:rsidDel="00000000" w:rsidR="00000000" w:rsidRPr="00000000">
              <w:rPr>
                <w:rFonts w:ascii="Calibri" w:cs="Calibri" w:eastAsia="Calibri" w:hAnsi="Calibri"/>
                <w:rtl w:val="0"/>
              </w:rPr>
              <w:t xml:space="preserve">GA 1</w:t>
            </w:r>
          </w:p>
        </w:tc>
        <w:tc>
          <w:tcPr>
            <w:gridSpan w:val="2"/>
          </w:tcPr>
          <w:p w:rsidR="00000000" w:rsidDel="00000000" w:rsidP="00000000" w:rsidRDefault="00000000" w:rsidRPr="00000000" w14:paraId="00000240">
            <w:pPr>
              <w:rPr>
                <w:rFonts w:ascii="Calibri" w:cs="Calibri" w:eastAsia="Calibri" w:hAnsi="Calibri"/>
              </w:rPr>
            </w:pPr>
            <w:r w:rsidDel="00000000" w:rsidR="00000000" w:rsidRPr="00000000">
              <w:rPr>
                <w:rFonts w:ascii="Calibri" w:cs="Calibri" w:eastAsia="Calibri" w:hAnsi="Calibri"/>
                <w:rtl w:val="0"/>
              </w:rPr>
              <w:t xml:space="preserve">The Placement Officer/chairman can ‘cancel’ the procedure at any time by clicking on the dashboard option.</w:t>
            </w:r>
          </w:p>
        </w:tc>
      </w:tr>
      <w:tr>
        <w:trPr>
          <w:cantSplit w:val="0"/>
          <w:trHeight w:val="316" w:hRule="atLeast"/>
          <w:tblHeader w:val="0"/>
        </w:trPr>
        <w:tc>
          <w:tcPr/>
          <w:p w:rsidR="00000000" w:rsidDel="00000000" w:rsidP="00000000" w:rsidRDefault="00000000" w:rsidRPr="00000000" w14:paraId="0000024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243">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244">
            <w:pPr>
              <w:rPr>
                <w:rFonts w:ascii="Calibri" w:cs="Calibri" w:eastAsia="Calibri" w:hAnsi="Calibri"/>
              </w:rPr>
            </w:pPr>
            <w:r w:rsidDel="00000000" w:rsidR="00000000" w:rsidRPr="00000000">
              <w:rPr>
                <w:rFonts w:ascii="Calibri" w:cs="Calibri" w:eastAsia="Calibri" w:hAnsi="Calibri"/>
                <w:rtl w:val="0"/>
              </w:rPr>
              <w:t xml:space="preserve">Post-condition – The system returns to the dashboard.</w:t>
            </w:r>
          </w:p>
        </w:tc>
      </w:tr>
    </w:tbl>
    <w:p w:rsidR="00000000" w:rsidDel="00000000" w:rsidP="00000000" w:rsidRDefault="00000000" w:rsidRPr="00000000" w14:paraId="00000246">
      <w:pPr>
        <w:pStyle w:val="Heading2"/>
        <w:numPr>
          <w:ilvl w:val="1"/>
          <w:numId w:val="3"/>
        </w:numPr>
        <w:spacing w:before="0" w:lineRule="auto"/>
        <w:ind w:left="1440" w:hanging="360"/>
        <w:rPr>
          <w:rFonts w:ascii="Calibri" w:cs="Calibri" w:eastAsia="Calibri" w:hAnsi="Calibri"/>
        </w:rPr>
      </w:pPr>
      <w:r w:rsidDel="00000000" w:rsidR="00000000" w:rsidRPr="00000000">
        <w:rPr>
          <w:rtl w:val="0"/>
        </w:rPr>
      </w:r>
    </w:p>
    <w:p w:rsidR="00000000" w:rsidDel="00000000" w:rsidP="00000000" w:rsidRDefault="00000000" w:rsidRPr="00000000" w14:paraId="00000247">
      <w:pPr>
        <w:pStyle w:val="Heading2"/>
        <w:numPr>
          <w:ilvl w:val="1"/>
          <w:numId w:val="3"/>
        </w:numPr>
        <w:spacing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System Feature 10</w:t>
      </w:r>
    </w:p>
    <w:tbl>
      <w:tblPr>
        <w:tblStyle w:val="Table10"/>
        <w:tblW w:w="100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420"/>
        <w:gridCol w:w="840"/>
        <w:gridCol w:w="220"/>
        <w:gridCol w:w="6600"/>
        <w:tblGridChange w:id="0">
          <w:tblGrid>
            <w:gridCol w:w="2420"/>
            <w:gridCol w:w="840"/>
            <w:gridCol w:w="220"/>
            <w:gridCol w:w="6600"/>
          </w:tblGrid>
        </w:tblGridChange>
      </w:tblGrid>
      <w:tr>
        <w:trPr>
          <w:cantSplit w:val="0"/>
          <w:trHeight w:val="346" w:hRule="atLeast"/>
          <w:tblHeader w:val="0"/>
        </w:trPr>
        <w:tc>
          <w:tcPr/>
          <w:p w:rsidR="00000000" w:rsidDel="00000000" w:rsidP="00000000" w:rsidRDefault="00000000" w:rsidRPr="00000000" w14:paraId="00000248">
            <w:pPr>
              <w:rPr>
                <w:rFonts w:ascii="Calibri" w:cs="Calibri" w:eastAsia="Calibri" w:hAnsi="Calibri"/>
              </w:rPr>
            </w:pPr>
            <w:r w:rsidDel="00000000" w:rsidR="00000000" w:rsidRPr="00000000">
              <w:rPr>
                <w:rFonts w:ascii="Calibri" w:cs="Calibri" w:eastAsia="Calibri" w:hAnsi="Calibri"/>
                <w:rtl w:val="0"/>
              </w:rPr>
              <w:t xml:space="preserve">Use Case  ID</w:t>
            </w:r>
          </w:p>
        </w:tc>
        <w:tc>
          <w:tcPr>
            <w:gridSpan w:val="3"/>
          </w:tcPr>
          <w:p w:rsidR="00000000" w:rsidDel="00000000" w:rsidP="00000000" w:rsidRDefault="00000000" w:rsidRPr="00000000" w14:paraId="00000249">
            <w:pPr>
              <w:rPr>
                <w:rFonts w:ascii="Calibri" w:cs="Calibri" w:eastAsia="Calibri" w:hAnsi="Calibri"/>
              </w:rPr>
            </w:pPr>
            <w:r w:rsidDel="00000000" w:rsidR="00000000" w:rsidRPr="00000000">
              <w:rPr>
                <w:rFonts w:ascii="Calibri" w:cs="Calibri" w:eastAsia="Calibri" w:hAnsi="Calibri"/>
                <w:rtl w:val="0"/>
              </w:rPr>
              <w:t xml:space="preserve">UC#10</w:t>
            </w:r>
          </w:p>
        </w:tc>
      </w:tr>
      <w:tr>
        <w:trPr>
          <w:cantSplit w:val="0"/>
          <w:trHeight w:val="420" w:hRule="atLeast"/>
          <w:tblHeader w:val="0"/>
        </w:trPr>
        <w:tc>
          <w:tcPr/>
          <w:p w:rsidR="00000000" w:rsidDel="00000000" w:rsidP="00000000" w:rsidRDefault="00000000" w:rsidRPr="00000000" w14:paraId="0000024C">
            <w:pPr>
              <w:rPr>
                <w:rFonts w:ascii="Calibri" w:cs="Calibri" w:eastAsia="Calibri" w:hAnsi="Calibri"/>
              </w:rPr>
            </w:pPr>
            <w:r w:rsidDel="00000000" w:rsidR="00000000" w:rsidRPr="00000000">
              <w:rPr>
                <w:rFonts w:ascii="Calibri" w:cs="Calibri" w:eastAsia="Calibri" w:hAnsi="Calibri"/>
                <w:rtl w:val="0"/>
              </w:rPr>
              <w:t xml:space="preserve">Use Case Name</w:t>
            </w:r>
          </w:p>
        </w:tc>
        <w:tc>
          <w:tcPr>
            <w:gridSpan w:val="3"/>
          </w:tcPr>
          <w:p w:rsidR="00000000" w:rsidDel="00000000" w:rsidP="00000000" w:rsidRDefault="00000000" w:rsidRPr="00000000" w14:paraId="0000024D">
            <w:pPr>
              <w:rPr>
                <w:rFonts w:ascii="Calibri" w:cs="Calibri" w:eastAsia="Calibri" w:hAnsi="Calibri"/>
              </w:rPr>
            </w:pPr>
            <w:r w:rsidDel="00000000" w:rsidR="00000000" w:rsidRPr="00000000">
              <w:rPr>
                <w:rFonts w:ascii="Calibri" w:cs="Calibri" w:eastAsia="Calibri" w:hAnsi="Calibri"/>
                <w:rtl w:val="0"/>
              </w:rPr>
              <w:t xml:space="preserve">View_placement_schedule_activity</w:t>
            </w:r>
          </w:p>
        </w:tc>
      </w:tr>
      <w:tr>
        <w:trPr>
          <w:cantSplit w:val="0"/>
          <w:trHeight w:val="477" w:hRule="atLeast"/>
          <w:tblHeader w:val="0"/>
        </w:trPr>
        <w:tc>
          <w:tcPr/>
          <w:p w:rsidR="00000000" w:rsidDel="00000000" w:rsidP="00000000" w:rsidRDefault="00000000" w:rsidRPr="00000000" w14:paraId="00000250">
            <w:pPr>
              <w:rPr>
                <w:rFonts w:ascii="Calibri" w:cs="Calibri" w:eastAsia="Calibri" w:hAnsi="Calibri"/>
              </w:rPr>
            </w:pPr>
            <w:r w:rsidDel="00000000" w:rsidR="00000000" w:rsidRPr="00000000">
              <w:rPr>
                <w:rFonts w:ascii="Calibri" w:cs="Calibri" w:eastAsia="Calibri" w:hAnsi="Calibri"/>
                <w:rtl w:val="0"/>
              </w:rPr>
              <w:t xml:space="preserve">Description</w:t>
            </w:r>
          </w:p>
        </w:tc>
        <w:tc>
          <w:tcPr>
            <w:gridSpan w:val="3"/>
          </w:tcPr>
          <w:p w:rsidR="00000000" w:rsidDel="00000000" w:rsidP="00000000" w:rsidRDefault="00000000" w:rsidRPr="00000000" w14:paraId="00000251">
            <w:pPr>
              <w:rPr>
                <w:rFonts w:ascii="Calibri" w:cs="Calibri" w:eastAsia="Calibri" w:hAnsi="Calibri"/>
              </w:rPr>
            </w:pPr>
            <w:r w:rsidDel="00000000" w:rsidR="00000000" w:rsidRPr="00000000">
              <w:rPr>
                <w:rFonts w:ascii="Calibri" w:cs="Calibri" w:eastAsia="Calibri" w:hAnsi="Calibri"/>
                <w:rtl w:val="0"/>
              </w:rPr>
              <w:t xml:space="preserve">For this, the student has to fill up a form specifying dated events of any company.</w:t>
            </w:r>
          </w:p>
        </w:tc>
      </w:tr>
      <w:tr>
        <w:trPr>
          <w:cantSplit w:val="0"/>
          <w:trHeight w:val="346" w:hRule="atLeast"/>
          <w:tblHeader w:val="0"/>
        </w:trPr>
        <w:tc>
          <w:tcPr/>
          <w:p w:rsidR="00000000" w:rsidDel="00000000" w:rsidP="00000000" w:rsidRDefault="00000000" w:rsidRPr="00000000" w14:paraId="00000254">
            <w:pPr>
              <w:rPr>
                <w:rFonts w:ascii="Calibri" w:cs="Calibri" w:eastAsia="Calibri" w:hAnsi="Calibri"/>
              </w:rPr>
            </w:pPr>
            <w:r w:rsidDel="00000000" w:rsidR="00000000" w:rsidRPr="00000000">
              <w:rPr>
                <w:rFonts w:ascii="Calibri" w:cs="Calibri" w:eastAsia="Calibri" w:hAnsi="Calibri"/>
                <w:rtl w:val="0"/>
              </w:rPr>
              <w:t xml:space="preserve">Actor</w:t>
            </w:r>
          </w:p>
        </w:tc>
        <w:tc>
          <w:tcPr>
            <w:gridSpan w:val="3"/>
          </w:tcPr>
          <w:p w:rsidR="00000000" w:rsidDel="00000000" w:rsidP="00000000" w:rsidRDefault="00000000" w:rsidRPr="00000000" w14:paraId="00000255">
            <w:pPr>
              <w:rPr>
                <w:rFonts w:ascii="Calibri" w:cs="Calibri" w:eastAsia="Calibri" w:hAnsi="Calibri"/>
              </w:rPr>
            </w:pPr>
            <w:r w:rsidDel="00000000" w:rsidR="00000000" w:rsidRPr="00000000">
              <w:rPr>
                <w:rFonts w:ascii="Calibri" w:cs="Calibri" w:eastAsia="Calibri" w:hAnsi="Calibri"/>
                <w:rtl w:val="0"/>
              </w:rPr>
              <w:t xml:space="preserve">Student</w:t>
            </w:r>
          </w:p>
        </w:tc>
      </w:tr>
      <w:tr>
        <w:trPr>
          <w:cantSplit w:val="0"/>
          <w:trHeight w:val="416" w:hRule="atLeast"/>
          <w:tblHeader w:val="0"/>
        </w:trPr>
        <w:tc>
          <w:tcPr/>
          <w:p w:rsidR="00000000" w:rsidDel="00000000" w:rsidP="00000000" w:rsidRDefault="00000000" w:rsidRPr="00000000" w14:paraId="00000258">
            <w:pPr>
              <w:rPr>
                <w:rFonts w:ascii="Calibri" w:cs="Calibri" w:eastAsia="Calibri" w:hAnsi="Calibri"/>
              </w:rPr>
            </w:pPr>
            <w:r w:rsidDel="00000000" w:rsidR="00000000" w:rsidRPr="00000000">
              <w:rPr>
                <w:rFonts w:ascii="Calibri" w:cs="Calibri" w:eastAsia="Calibri" w:hAnsi="Calibri"/>
                <w:rtl w:val="0"/>
              </w:rPr>
              <w:t xml:space="preserve">Precondition</w:t>
            </w:r>
          </w:p>
        </w:tc>
        <w:tc>
          <w:tcPr>
            <w:gridSpan w:val="3"/>
          </w:tcPr>
          <w:p w:rsidR="00000000" w:rsidDel="00000000" w:rsidP="00000000" w:rsidRDefault="00000000" w:rsidRPr="00000000" w14:paraId="00000259">
            <w:pPr>
              <w:rPr>
                <w:rFonts w:ascii="Calibri" w:cs="Calibri" w:eastAsia="Calibri" w:hAnsi="Calibri"/>
              </w:rPr>
            </w:pPr>
            <w:r w:rsidDel="00000000" w:rsidR="00000000" w:rsidRPr="00000000">
              <w:rPr>
                <w:rFonts w:ascii="Calibri" w:cs="Calibri" w:eastAsia="Calibri" w:hAnsi="Calibri"/>
                <w:rtl w:val="0"/>
              </w:rPr>
              <w:t xml:space="preserve">The Student Must be logged into the dashboard.</w:t>
            </w:r>
          </w:p>
        </w:tc>
      </w:tr>
      <w:tr>
        <w:trPr>
          <w:cantSplit w:val="0"/>
          <w:trHeight w:val="346" w:hRule="atLeast"/>
          <w:tblHeader w:val="0"/>
        </w:trPr>
        <w:tc>
          <w:tcPr/>
          <w:p w:rsidR="00000000" w:rsidDel="00000000" w:rsidP="00000000" w:rsidRDefault="00000000" w:rsidRPr="00000000" w14:paraId="0000025C">
            <w:pPr>
              <w:rPr>
                <w:rFonts w:ascii="Calibri" w:cs="Calibri" w:eastAsia="Calibri" w:hAnsi="Calibri"/>
              </w:rPr>
            </w:pPr>
            <w:r w:rsidDel="00000000" w:rsidR="00000000" w:rsidRPr="00000000">
              <w:rPr>
                <w:rFonts w:ascii="Calibri" w:cs="Calibri" w:eastAsia="Calibri" w:hAnsi="Calibri"/>
                <w:rtl w:val="0"/>
              </w:rPr>
              <w:t xml:space="preserve">Main Flow</w:t>
            </w:r>
          </w:p>
        </w:tc>
        <w:tc>
          <w:tcPr>
            <w:gridSpan w:val="2"/>
          </w:tcPr>
          <w:p w:rsidR="00000000" w:rsidDel="00000000" w:rsidP="00000000" w:rsidRDefault="00000000" w:rsidRPr="00000000" w14:paraId="0000025D">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5F">
            <w:pPr>
              <w:rPr>
                <w:rFonts w:ascii="Calibri" w:cs="Calibri" w:eastAsia="Calibri" w:hAnsi="Calibri"/>
              </w:rPr>
            </w:pPr>
            <w:r w:rsidDel="00000000" w:rsidR="00000000" w:rsidRPr="00000000">
              <w:rPr>
                <w:rFonts w:ascii="Calibri" w:cs="Calibri" w:eastAsia="Calibri" w:hAnsi="Calibri"/>
                <w:rtl w:val="0"/>
              </w:rPr>
              <w:t xml:space="preserve">The Student chose the Placement Module option.</w:t>
            </w:r>
          </w:p>
        </w:tc>
      </w:tr>
      <w:tr>
        <w:trPr>
          <w:cantSplit w:val="0"/>
          <w:trHeight w:val="346" w:hRule="atLeast"/>
          <w:tblHeader w:val="0"/>
        </w:trPr>
        <w:tc>
          <w:tcPr/>
          <w:p w:rsidR="00000000" w:rsidDel="00000000" w:rsidP="00000000" w:rsidRDefault="00000000" w:rsidRPr="00000000" w14:paraId="00000260">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63">
            <w:pPr>
              <w:rPr>
                <w:rFonts w:ascii="Calibri" w:cs="Calibri" w:eastAsia="Calibri" w:hAnsi="Calibri"/>
              </w:rPr>
            </w:pPr>
            <w:r w:rsidDel="00000000" w:rsidR="00000000" w:rsidRPr="00000000">
              <w:rPr>
                <w:rFonts w:ascii="Calibri" w:cs="Calibri" w:eastAsia="Calibri" w:hAnsi="Calibri"/>
                <w:rtl w:val="0"/>
              </w:rPr>
              <w:t xml:space="preserve">The Student selects the Placement activity / Schedule tab from the Sidebar.</w:t>
            </w:r>
          </w:p>
        </w:tc>
      </w:tr>
      <w:tr>
        <w:trPr>
          <w:cantSplit w:val="0"/>
          <w:trHeight w:val="548" w:hRule="atLeast"/>
          <w:tblHeader w:val="0"/>
        </w:trPr>
        <w:tc>
          <w:tcPr/>
          <w:p w:rsidR="00000000" w:rsidDel="00000000" w:rsidP="00000000" w:rsidRDefault="00000000" w:rsidRPr="00000000" w14:paraId="00000264">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265">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267">
            <w:pPr>
              <w:rPr>
                <w:rFonts w:ascii="Calibri" w:cs="Calibri" w:eastAsia="Calibri" w:hAnsi="Calibri"/>
              </w:rPr>
            </w:pPr>
            <w:r w:rsidDel="00000000" w:rsidR="00000000" w:rsidRPr="00000000">
              <w:rPr>
                <w:rFonts w:ascii="Calibri" w:cs="Calibri" w:eastAsia="Calibri" w:hAnsi="Calibri"/>
                <w:rtl w:val="0"/>
              </w:rPr>
              <w:t xml:space="preserve">The system generates a list of the scheduled events in the chronological order along with the indication that he/she accepted/rejected the event invitation.</w:t>
            </w:r>
          </w:p>
        </w:tc>
      </w:tr>
      <w:tr>
        <w:trPr>
          <w:cantSplit w:val="0"/>
          <w:trHeight w:val="593" w:hRule="atLeast"/>
          <w:tblHeader w:val="0"/>
        </w:trPr>
        <w:tc>
          <w:tcPr/>
          <w:p w:rsidR="00000000" w:rsidDel="00000000" w:rsidP="00000000" w:rsidRDefault="00000000" w:rsidRPr="00000000" w14:paraId="00000268">
            <w:pPr>
              <w:rPr>
                <w:rFonts w:ascii="Calibri" w:cs="Calibri" w:eastAsia="Calibri" w:hAnsi="Calibri"/>
              </w:rPr>
            </w:pPr>
            <w:r w:rsidDel="00000000" w:rsidR="00000000" w:rsidRPr="00000000">
              <w:rPr>
                <w:rFonts w:ascii="Calibri" w:cs="Calibri" w:eastAsia="Calibri" w:hAnsi="Calibri"/>
                <w:rtl w:val="0"/>
              </w:rPr>
              <w:t xml:space="preserve">Post Conditions</w:t>
            </w:r>
          </w:p>
        </w:tc>
        <w:tc>
          <w:tcPr>
            <w:gridSpan w:val="3"/>
          </w:tcPr>
          <w:p w:rsidR="00000000" w:rsidDel="00000000" w:rsidP="00000000" w:rsidRDefault="00000000" w:rsidRPr="00000000" w14:paraId="00000269">
            <w:pPr>
              <w:rPr>
                <w:rFonts w:ascii="Calibri" w:cs="Calibri" w:eastAsia="Calibri" w:hAnsi="Calibri"/>
              </w:rPr>
            </w:pPr>
            <w:r w:rsidDel="00000000" w:rsidR="00000000" w:rsidRPr="00000000">
              <w:rPr>
                <w:rFonts w:ascii="Calibri" w:cs="Calibri" w:eastAsia="Calibri" w:hAnsi="Calibri"/>
                <w:rtl w:val="0"/>
              </w:rPr>
              <w:t xml:space="preserve">The details are successfully received by the system and reflected in the database. Notifications are sent to respective people.</w:t>
            </w:r>
          </w:p>
        </w:tc>
      </w:tr>
      <w:tr>
        <w:trPr>
          <w:cantSplit w:val="0"/>
          <w:trHeight w:val="330" w:hRule="atLeast"/>
          <w:tblHeader w:val="0"/>
        </w:trPr>
        <w:tc>
          <w:tcPr/>
          <w:p w:rsidR="00000000" w:rsidDel="00000000" w:rsidP="00000000" w:rsidRDefault="00000000" w:rsidRPr="00000000" w14:paraId="0000026C">
            <w:pPr>
              <w:rPr>
                <w:rFonts w:ascii="Calibri" w:cs="Calibri" w:eastAsia="Calibri" w:hAnsi="Calibri"/>
              </w:rPr>
            </w:pPr>
            <w:r w:rsidDel="00000000" w:rsidR="00000000" w:rsidRPr="00000000">
              <w:rPr>
                <w:rFonts w:ascii="Calibri" w:cs="Calibri" w:eastAsia="Calibri" w:hAnsi="Calibri"/>
                <w:rtl w:val="0"/>
              </w:rPr>
              <w:t xml:space="preserve">Alternate Flow</w:t>
            </w:r>
          </w:p>
        </w:tc>
        <w:tc>
          <w:tcPr>
            <w:gridSpan w:val="3"/>
          </w:tcPr>
          <w:p w:rsidR="00000000" w:rsidDel="00000000" w:rsidP="00000000" w:rsidRDefault="00000000" w:rsidRPr="00000000" w14:paraId="0000026D">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346" w:hRule="atLeast"/>
          <w:tblHeader w:val="0"/>
        </w:trPr>
        <w:tc>
          <w:tcPr/>
          <w:p w:rsidR="00000000" w:rsidDel="00000000" w:rsidP="00000000" w:rsidRDefault="00000000" w:rsidRPr="00000000" w14:paraId="00000270">
            <w:pPr>
              <w:rPr>
                <w:rFonts w:ascii="Calibri" w:cs="Calibri" w:eastAsia="Calibri" w:hAnsi="Calibri"/>
              </w:rPr>
            </w:pPr>
            <w:r w:rsidDel="00000000" w:rsidR="00000000" w:rsidRPr="00000000">
              <w:rPr>
                <w:rFonts w:ascii="Calibri" w:cs="Calibri" w:eastAsia="Calibri" w:hAnsi="Calibri"/>
                <w:rtl w:val="0"/>
              </w:rPr>
              <w:t xml:space="preserve">Sub Flow</w:t>
            </w:r>
          </w:p>
        </w:tc>
        <w:tc>
          <w:tcPr>
            <w:gridSpan w:val="3"/>
          </w:tcPr>
          <w:p w:rsidR="00000000" w:rsidDel="00000000" w:rsidP="00000000" w:rsidRDefault="00000000" w:rsidRPr="00000000" w14:paraId="00000271">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693" w:hRule="atLeast"/>
          <w:tblHeader w:val="0"/>
        </w:trPr>
        <w:tc>
          <w:tcPr/>
          <w:p w:rsidR="00000000" w:rsidDel="00000000" w:rsidP="00000000" w:rsidRDefault="00000000" w:rsidRPr="00000000" w14:paraId="00000274">
            <w:pPr>
              <w:rPr>
                <w:rFonts w:ascii="Calibri" w:cs="Calibri" w:eastAsia="Calibri" w:hAnsi="Calibri"/>
              </w:rPr>
            </w:pPr>
            <w:r w:rsidDel="00000000" w:rsidR="00000000" w:rsidRPr="00000000">
              <w:rPr>
                <w:rFonts w:ascii="Calibri" w:cs="Calibri" w:eastAsia="Calibri" w:hAnsi="Calibri"/>
                <w:rtl w:val="0"/>
              </w:rPr>
              <w:t xml:space="preserve">Global Alternate Flow</w:t>
            </w:r>
          </w:p>
        </w:tc>
        <w:tc>
          <w:tcPr/>
          <w:p w:rsidR="00000000" w:rsidDel="00000000" w:rsidP="00000000" w:rsidRDefault="00000000" w:rsidRPr="00000000" w14:paraId="00000275">
            <w:pPr>
              <w:rPr>
                <w:rFonts w:ascii="Calibri" w:cs="Calibri" w:eastAsia="Calibri" w:hAnsi="Calibri"/>
              </w:rPr>
            </w:pPr>
            <w:r w:rsidDel="00000000" w:rsidR="00000000" w:rsidRPr="00000000">
              <w:rPr>
                <w:rFonts w:ascii="Calibri" w:cs="Calibri" w:eastAsia="Calibri" w:hAnsi="Calibri"/>
                <w:rtl w:val="0"/>
              </w:rPr>
              <w:t xml:space="preserve">GA 1</w:t>
            </w:r>
          </w:p>
        </w:tc>
        <w:tc>
          <w:tcPr>
            <w:gridSpan w:val="2"/>
          </w:tcPr>
          <w:p w:rsidR="00000000" w:rsidDel="00000000" w:rsidP="00000000" w:rsidRDefault="00000000" w:rsidRPr="00000000" w14:paraId="00000276">
            <w:pPr>
              <w:rPr>
                <w:rFonts w:ascii="Calibri" w:cs="Calibri" w:eastAsia="Calibri" w:hAnsi="Calibri"/>
              </w:rPr>
            </w:pPr>
            <w:r w:rsidDel="00000000" w:rsidR="00000000" w:rsidRPr="00000000">
              <w:rPr>
                <w:rFonts w:ascii="Calibri" w:cs="Calibri" w:eastAsia="Calibri" w:hAnsi="Calibri"/>
                <w:rtl w:val="0"/>
              </w:rPr>
              <w:t xml:space="preserve">The Placement Officer can ‘cancel’ the procedure at any time by clicking on the dashboard option.</w:t>
            </w:r>
          </w:p>
        </w:tc>
      </w:tr>
      <w:tr>
        <w:trPr>
          <w:cantSplit w:val="0"/>
          <w:trHeight w:val="316" w:hRule="atLeast"/>
          <w:tblHeader w:val="0"/>
        </w:trPr>
        <w:tc>
          <w:tcPr/>
          <w:p w:rsidR="00000000" w:rsidDel="00000000" w:rsidP="00000000" w:rsidRDefault="00000000" w:rsidRPr="00000000" w14:paraId="00000278">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279">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27A">
            <w:pPr>
              <w:rPr>
                <w:rFonts w:ascii="Calibri" w:cs="Calibri" w:eastAsia="Calibri" w:hAnsi="Calibri"/>
              </w:rPr>
            </w:pPr>
            <w:r w:rsidDel="00000000" w:rsidR="00000000" w:rsidRPr="00000000">
              <w:rPr>
                <w:rFonts w:ascii="Calibri" w:cs="Calibri" w:eastAsia="Calibri" w:hAnsi="Calibri"/>
                <w:rtl w:val="0"/>
              </w:rPr>
              <w:t xml:space="preserve">Post-condition – The system returns to the dashboard.</w:t>
            </w:r>
          </w:p>
        </w:tc>
      </w:tr>
    </w:tbl>
    <w:p w:rsidR="00000000" w:rsidDel="00000000" w:rsidP="00000000" w:rsidRDefault="00000000" w:rsidRPr="00000000" w14:paraId="0000027C">
      <w:pPr>
        <w:pStyle w:val="Heading2"/>
        <w:numPr>
          <w:ilvl w:val="1"/>
          <w:numId w:val="3"/>
        </w:numPr>
        <w:spacing w:after="0" w:lineRule="auto"/>
        <w:ind w:left="1440" w:hanging="360"/>
        <w:rPr>
          <w:rFonts w:ascii="Calibri" w:cs="Calibri" w:eastAsia="Calibri" w:hAnsi="Calibri"/>
        </w:rPr>
      </w:pPr>
      <w:r w:rsidDel="00000000" w:rsidR="00000000" w:rsidRPr="00000000">
        <w:rPr>
          <w:rFonts w:ascii="Calibri" w:cs="Calibri" w:eastAsia="Calibri" w:hAnsi="Calibri"/>
          <w:rtl w:val="0"/>
        </w:rPr>
        <w:t xml:space="preserve">System Feature 11</w:t>
      </w:r>
    </w:p>
    <w:p w:rsidR="00000000" w:rsidDel="00000000" w:rsidP="00000000" w:rsidRDefault="00000000" w:rsidRPr="00000000" w14:paraId="0000027D">
      <w:pPr>
        <w:rPr/>
      </w:pPr>
      <w:r w:rsidDel="00000000" w:rsidR="00000000" w:rsidRPr="00000000">
        <w:rPr>
          <w:rtl w:val="0"/>
        </w:rPr>
      </w:r>
    </w:p>
    <w:tbl>
      <w:tblPr>
        <w:tblStyle w:val="Table11"/>
        <w:tblW w:w="100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420"/>
        <w:gridCol w:w="840"/>
        <w:gridCol w:w="220"/>
        <w:gridCol w:w="6600"/>
        <w:tblGridChange w:id="0">
          <w:tblGrid>
            <w:gridCol w:w="2420"/>
            <w:gridCol w:w="840"/>
            <w:gridCol w:w="220"/>
            <w:gridCol w:w="6600"/>
          </w:tblGrid>
        </w:tblGridChange>
      </w:tblGrid>
      <w:tr>
        <w:trPr>
          <w:cantSplit w:val="0"/>
          <w:trHeight w:val="346" w:hRule="atLeast"/>
          <w:tblHeader w:val="0"/>
        </w:trPr>
        <w:tc>
          <w:tcPr/>
          <w:p w:rsidR="00000000" w:rsidDel="00000000" w:rsidP="00000000" w:rsidRDefault="00000000" w:rsidRPr="00000000" w14:paraId="0000027E">
            <w:pPr>
              <w:rPr>
                <w:rFonts w:ascii="Calibri" w:cs="Calibri" w:eastAsia="Calibri" w:hAnsi="Calibri"/>
              </w:rPr>
            </w:pPr>
            <w:r w:rsidDel="00000000" w:rsidR="00000000" w:rsidRPr="00000000">
              <w:rPr>
                <w:rFonts w:ascii="Calibri" w:cs="Calibri" w:eastAsia="Calibri" w:hAnsi="Calibri"/>
                <w:rtl w:val="0"/>
              </w:rPr>
              <w:t xml:space="preserve">Use Case  ID</w:t>
            </w:r>
          </w:p>
        </w:tc>
        <w:tc>
          <w:tcPr>
            <w:gridSpan w:val="3"/>
          </w:tcPr>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rtl w:val="0"/>
              </w:rPr>
              <w:t xml:space="preserve">UC#11</w:t>
            </w:r>
          </w:p>
        </w:tc>
      </w:tr>
      <w:tr>
        <w:trPr>
          <w:cantSplit w:val="0"/>
          <w:trHeight w:val="375" w:hRule="atLeast"/>
          <w:tblHeader w:val="0"/>
        </w:trPr>
        <w:tc>
          <w:tcPr/>
          <w:p w:rsidR="00000000" w:rsidDel="00000000" w:rsidP="00000000" w:rsidRDefault="00000000" w:rsidRPr="00000000" w14:paraId="00000282">
            <w:pPr>
              <w:rPr>
                <w:rFonts w:ascii="Calibri" w:cs="Calibri" w:eastAsia="Calibri" w:hAnsi="Calibri"/>
              </w:rPr>
            </w:pPr>
            <w:r w:rsidDel="00000000" w:rsidR="00000000" w:rsidRPr="00000000">
              <w:rPr>
                <w:rFonts w:ascii="Calibri" w:cs="Calibri" w:eastAsia="Calibri" w:hAnsi="Calibri"/>
                <w:rtl w:val="0"/>
              </w:rPr>
              <w:t xml:space="preserve">Use Case Name</w:t>
            </w:r>
          </w:p>
        </w:tc>
        <w:tc>
          <w:tcPr>
            <w:gridSpan w:val="3"/>
          </w:tcPr>
          <w:p w:rsidR="00000000" w:rsidDel="00000000" w:rsidP="00000000" w:rsidRDefault="00000000" w:rsidRPr="00000000" w14:paraId="00000283">
            <w:pPr>
              <w:rPr>
                <w:rFonts w:ascii="Calibri" w:cs="Calibri" w:eastAsia="Calibri" w:hAnsi="Calibri"/>
              </w:rPr>
            </w:pPr>
            <w:r w:rsidDel="00000000" w:rsidR="00000000" w:rsidRPr="00000000">
              <w:rPr>
                <w:rFonts w:ascii="Calibri" w:cs="Calibri" w:eastAsia="Calibri" w:hAnsi="Calibri"/>
                <w:rtl w:val="0"/>
              </w:rPr>
              <w:t xml:space="preserve">filter_students</w:t>
            </w:r>
          </w:p>
        </w:tc>
      </w:tr>
      <w:tr>
        <w:trPr>
          <w:cantSplit w:val="0"/>
          <w:trHeight w:val="639" w:hRule="atLeast"/>
          <w:tblHeader w:val="0"/>
        </w:trPr>
        <w:tc>
          <w:tcPr/>
          <w:p w:rsidR="00000000" w:rsidDel="00000000" w:rsidP="00000000" w:rsidRDefault="00000000" w:rsidRPr="00000000" w14:paraId="00000286">
            <w:pPr>
              <w:rPr>
                <w:rFonts w:ascii="Calibri" w:cs="Calibri" w:eastAsia="Calibri" w:hAnsi="Calibri"/>
              </w:rPr>
            </w:pPr>
            <w:r w:rsidDel="00000000" w:rsidR="00000000" w:rsidRPr="00000000">
              <w:rPr>
                <w:rFonts w:ascii="Calibri" w:cs="Calibri" w:eastAsia="Calibri" w:hAnsi="Calibri"/>
                <w:rtl w:val="0"/>
              </w:rPr>
              <w:t xml:space="preserve">Description</w:t>
            </w:r>
          </w:p>
        </w:tc>
        <w:tc>
          <w:tcPr>
            <w:gridSpan w:val="3"/>
          </w:tcPr>
          <w:p w:rsidR="00000000" w:rsidDel="00000000" w:rsidP="00000000" w:rsidRDefault="00000000" w:rsidRPr="00000000" w14:paraId="00000287">
            <w:pPr>
              <w:rPr>
                <w:rFonts w:ascii="Calibri" w:cs="Calibri" w:eastAsia="Calibri" w:hAnsi="Calibri"/>
              </w:rPr>
            </w:pPr>
            <w:r w:rsidDel="00000000" w:rsidR="00000000" w:rsidRPr="00000000">
              <w:rPr>
                <w:rFonts w:ascii="Calibri" w:cs="Calibri" w:eastAsia="Calibri" w:hAnsi="Calibri"/>
                <w:rtl w:val="0"/>
              </w:rPr>
              <w:t xml:space="preserve">This use case represents the interaction of a Placement Officer with the system to filter students according to specifications.</w:t>
            </w:r>
          </w:p>
        </w:tc>
      </w:tr>
      <w:tr>
        <w:trPr>
          <w:cantSplit w:val="0"/>
          <w:trHeight w:val="346" w:hRule="atLeast"/>
          <w:tblHeader w:val="0"/>
        </w:trPr>
        <w:tc>
          <w:tcPr/>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rtl w:val="0"/>
              </w:rPr>
              <w:t xml:space="preserve">Actor</w:t>
            </w:r>
          </w:p>
        </w:tc>
        <w:tc>
          <w:tcPr>
            <w:gridSpan w:val="3"/>
          </w:tcPr>
          <w:p w:rsidR="00000000" w:rsidDel="00000000" w:rsidP="00000000" w:rsidRDefault="00000000" w:rsidRPr="00000000" w14:paraId="0000028B">
            <w:pPr>
              <w:rPr>
                <w:rFonts w:ascii="Calibri" w:cs="Calibri" w:eastAsia="Calibri" w:hAnsi="Calibri"/>
              </w:rPr>
            </w:pPr>
            <w:r w:rsidDel="00000000" w:rsidR="00000000" w:rsidRPr="00000000">
              <w:rPr>
                <w:rFonts w:ascii="Calibri" w:cs="Calibri" w:eastAsia="Calibri" w:hAnsi="Calibri"/>
                <w:rtl w:val="0"/>
              </w:rPr>
              <w:t xml:space="preserve">Placement Officer</w:t>
            </w:r>
          </w:p>
        </w:tc>
      </w:tr>
      <w:tr>
        <w:trPr>
          <w:cantSplit w:val="0"/>
          <w:trHeight w:val="416" w:hRule="atLeast"/>
          <w:tblHeader w:val="0"/>
        </w:trPr>
        <w:tc>
          <w:tcPr/>
          <w:p w:rsidR="00000000" w:rsidDel="00000000" w:rsidP="00000000" w:rsidRDefault="00000000" w:rsidRPr="00000000" w14:paraId="0000028E">
            <w:pPr>
              <w:rPr>
                <w:rFonts w:ascii="Calibri" w:cs="Calibri" w:eastAsia="Calibri" w:hAnsi="Calibri"/>
              </w:rPr>
            </w:pPr>
            <w:r w:rsidDel="00000000" w:rsidR="00000000" w:rsidRPr="00000000">
              <w:rPr>
                <w:rFonts w:ascii="Calibri" w:cs="Calibri" w:eastAsia="Calibri" w:hAnsi="Calibri"/>
                <w:rtl w:val="0"/>
              </w:rPr>
              <w:t xml:space="preserve">Precondition</w:t>
            </w:r>
          </w:p>
        </w:tc>
        <w:tc>
          <w:tcPr>
            <w:gridSpan w:val="3"/>
          </w:tcPr>
          <w:p w:rsidR="00000000" w:rsidDel="00000000" w:rsidP="00000000" w:rsidRDefault="00000000" w:rsidRPr="00000000" w14:paraId="0000028F">
            <w:pPr>
              <w:rPr>
                <w:rFonts w:ascii="Calibri" w:cs="Calibri" w:eastAsia="Calibri" w:hAnsi="Calibri"/>
              </w:rPr>
            </w:pPr>
            <w:r w:rsidDel="00000000" w:rsidR="00000000" w:rsidRPr="00000000">
              <w:rPr>
                <w:rFonts w:ascii="Calibri" w:cs="Calibri" w:eastAsia="Calibri" w:hAnsi="Calibri"/>
                <w:rtl w:val="0"/>
              </w:rPr>
              <w:t xml:space="preserve">The Placement Officer Must be logged into the dashboard.</w:t>
            </w:r>
          </w:p>
        </w:tc>
      </w:tr>
      <w:tr>
        <w:trPr>
          <w:cantSplit w:val="0"/>
          <w:trHeight w:val="346" w:hRule="atLeast"/>
          <w:tblHeader w:val="0"/>
        </w:trPr>
        <w:tc>
          <w:tcPr/>
          <w:p w:rsidR="00000000" w:rsidDel="00000000" w:rsidP="00000000" w:rsidRDefault="00000000" w:rsidRPr="00000000" w14:paraId="00000292">
            <w:pPr>
              <w:rPr>
                <w:rFonts w:ascii="Calibri" w:cs="Calibri" w:eastAsia="Calibri" w:hAnsi="Calibri"/>
              </w:rPr>
            </w:pPr>
            <w:r w:rsidDel="00000000" w:rsidR="00000000" w:rsidRPr="00000000">
              <w:rPr>
                <w:rFonts w:ascii="Calibri" w:cs="Calibri" w:eastAsia="Calibri" w:hAnsi="Calibri"/>
                <w:rtl w:val="0"/>
              </w:rPr>
              <w:t xml:space="preserve">Main Flow</w:t>
            </w:r>
          </w:p>
        </w:tc>
        <w:tc>
          <w:tcPr>
            <w:gridSpan w:val="2"/>
          </w:tcPr>
          <w:p w:rsidR="00000000" w:rsidDel="00000000" w:rsidP="00000000" w:rsidRDefault="00000000" w:rsidRPr="00000000" w14:paraId="00000293">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95">
            <w:pPr>
              <w:rPr>
                <w:rFonts w:ascii="Calibri" w:cs="Calibri" w:eastAsia="Calibri" w:hAnsi="Calibri"/>
              </w:rPr>
            </w:pPr>
            <w:r w:rsidDel="00000000" w:rsidR="00000000" w:rsidRPr="00000000">
              <w:rPr>
                <w:rFonts w:ascii="Calibri" w:cs="Calibri" w:eastAsia="Calibri" w:hAnsi="Calibri"/>
                <w:rtl w:val="0"/>
              </w:rPr>
              <w:t xml:space="preserve">The Placement Officer chose the Placement Module option.</w:t>
            </w:r>
          </w:p>
        </w:tc>
      </w:tr>
      <w:tr>
        <w:trPr>
          <w:cantSplit w:val="0"/>
          <w:trHeight w:val="346" w:hRule="atLeast"/>
          <w:tblHeader w:val="0"/>
        </w:trPr>
        <w:tc>
          <w:tcPr/>
          <w:p w:rsidR="00000000" w:rsidDel="00000000" w:rsidP="00000000" w:rsidRDefault="00000000" w:rsidRPr="00000000" w14:paraId="00000296">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297">
            <w:pP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99">
            <w:pPr>
              <w:rPr>
                <w:rFonts w:ascii="Calibri" w:cs="Calibri" w:eastAsia="Calibri" w:hAnsi="Calibri"/>
              </w:rPr>
            </w:pPr>
            <w:r w:rsidDel="00000000" w:rsidR="00000000" w:rsidRPr="00000000">
              <w:rPr>
                <w:rFonts w:ascii="Calibri" w:cs="Calibri" w:eastAsia="Calibri" w:hAnsi="Calibri"/>
                <w:rtl w:val="0"/>
              </w:rPr>
              <w:t xml:space="preserve">The Placement Officer selects the Search option in the Student Records Sidebar tab option.</w:t>
            </w:r>
          </w:p>
        </w:tc>
      </w:tr>
      <w:tr>
        <w:trPr>
          <w:cantSplit w:val="0"/>
          <w:trHeight w:val="346" w:hRule="atLeast"/>
          <w:tblHeader w:val="0"/>
        </w:trPr>
        <w:tc>
          <w:tcPr/>
          <w:p w:rsidR="00000000" w:rsidDel="00000000" w:rsidP="00000000" w:rsidRDefault="00000000" w:rsidRPr="00000000" w14:paraId="0000029A">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29B">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rtl w:val="0"/>
              </w:rPr>
              <w:t xml:space="preserve">The Placement Officer can filter the students according to the specifications like GPA and Branch.</w:t>
            </w:r>
          </w:p>
        </w:tc>
      </w:tr>
      <w:tr>
        <w:trPr>
          <w:cantSplit w:val="0"/>
          <w:trHeight w:val="346" w:hRule="atLeast"/>
          <w:tblHeader w:val="0"/>
        </w:trPr>
        <w:tc>
          <w:tcPr/>
          <w:p w:rsidR="00000000" w:rsidDel="00000000" w:rsidP="00000000" w:rsidRDefault="00000000" w:rsidRPr="00000000" w14:paraId="0000029E">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29F">
            <w:pP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2A1">
            <w:pPr>
              <w:rPr>
                <w:rFonts w:ascii="Calibri" w:cs="Calibri" w:eastAsia="Calibri" w:hAnsi="Calibri"/>
              </w:rPr>
            </w:pPr>
            <w:r w:rsidDel="00000000" w:rsidR="00000000" w:rsidRPr="00000000">
              <w:rPr>
                <w:rFonts w:ascii="Calibri" w:cs="Calibri" w:eastAsia="Calibri" w:hAnsi="Calibri"/>
                <w:rtl w:val="0"/>
              </w:rPr>
              <w:t xml:space="preserve">After the filtering, the placement officer can view their CV’s or debar them.</w:t>
            </w:r>
          </w:p>
        </w:tc>
      </w:tr>
      <w:tr>
        <w:trPr>
          <w:cantSplit w:val="0"/>
          <w:trHeight w:val="354" w:hRule="atLeast"/>
          <w:tblHeader w:val="0"/>
        </w:trPr>
        <w:tc>
          <w:tcPr/>
          <w:p w:rsidR="00000000" w:rsidDel="00000000" w:rsidP="00000000" w:rsidRDefault="00000000" w:rsidRPr="00000000" w14:paraId="000002A2">
            <w:pPr>
              <w:rPr>
                <w:rFonts w:ascii="Calibri" w:cs="Calibri" w:eastAsia="Calibri" w:hAnsi="Calibri"/>
              </w:rPr>
            </w:pPr>
            <w:r w:rsidDel="00000000" w:rsidR="00000000" w:rsidRPr="00000000">
              <w:rPr>
                <w:rFonts w:ascii="Calibri" w:cs="Calibri" w:eastAsia="Calibri" w:hAnsi="Calibri"/>
                <w:rtl w:val="0"/>
              </w:rPr>
              <w:t xml:space="preserve">Post Conditions</w:t>
            </w:r>
          </w:p>
        </w:tc>
        <w:tc>
          <w:tcPr>
            <w:gridSpan w:val="3"/>
          </w:tcPr>
          <w:p w:rsidR="00000000" w:rsidDel="00000000" w:rsidP="00000000" w:rsidRDefault="00000000" w:rsidRPr="00000000" w14:paraId="000002A3">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330" w:hRule="atLeast"/>
          <w:tblHeader w:val="0"/>
        </w:trPr>
        <w:tc>
          <w:tcPr/>
          <w:p w:rsidR="00000000" w:rsidDel="00000000" w:rsidP="00000000" w:rsidRDefault="00000000" w:rsidRPr="00000000" w14:paraId="000002A6">
            <w:pPr>
              <w:rPr>
                <w:rFonts w:ascii="Calibri" w:cs="Calibri" w:eastAsia="Calibri" w:hAnsi="Calibri"/>
              </w:rPr>
            </w:pPr>
            <w:r w:rsidDel="00000000" w:rsidR="00000000" w:rsidRPr="00000000">
              <w:rPr>
                <w:rFonts w:ascii="Calibri" w:cs="Calibri" w:eastAsia="Calibri" w:hAnsi="Calibri"/>
                <w:rtl w:val="0"/>
              </w:rPr>
              <w:t xml:space="preserve">Alternate Flow</w:t>
            </w:r>
          </w:p>
        </w:tc>
        <w:tc>
          <w:tcPr>
            <w:gridSpan w:val="3"/>
          </w:tcPr>
          <w:p w:rsidR="00000000" w:rsidDel="00000000" w:rsidP="00000000" w:rsidRDefault="00000000" w:rsidRPr="00000000" w14:paraId="000002A7">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346" w:hRule="atLeast"/>
          <w:tblHeader w:val="0"/>
        </w:trPr>
        <w:tc>
          <w:tcPr/>
          <w:p w:rsidR="00000000" w:rsidDel="00000000" w:rsidP="00000000" w:rsidRDefault="00000000" w:rsidRPr="00000000" w14:paraId="000002AA">
            <w:pPr>
              <w:rPr>
                <w:rFonts w:ascii="Calibri" w:cs="Calibri" w:eastAsia="Calibri" w:hAnsi="Calibri"/>
              </w:rPr>
            </w:pPr>
            <w:r w:rsidDel="00000000" w:rsidR="00000000" w:rsidRPr="00000000">
              <w:rPr>
                <w:rFonts w:ascii="Calibri" w:cs="Calibri" w:eastAsia="Calibri" w:hAnsi="Calibri"/>
                <w:rtl w:val="0"/>
              </w:rPr>
              <w:t xml:space="preserve">Sub Flow</w:t>
            </w:r>
          </w:p>
        </w:tc>
        <w:tc>
          <w:tcPr>
            <w:gridSpan w:val="3"/>
          </w:tcPr>
          <w:p w:rsidR="00000000" w:rsidDel="00000000" w:rsidP="00000000" w:rsidRDefault="00000000" w:rsidRPr="00000000" w14:paraId="000002AB">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693" w:hRule="atLeast"/>
          <w:tblHeader w:val="0"/>
        </w:trPr>
        <w:tc>
          <w:tcPr/>
          <w:p w:rsidR="00000000" w:rsidDel="00000000" w:rsidP="00000000" w:rsidRDefault="00000000" w:rsidRPr="00000000" w14:paraId="000002AE">
            <w:pPr>
              <w:rPr>
                <w:rFonts w:ascii="Calibri" w:cs="Calibri" w:eastAsia="Calibri" w:hAnsi="Calibri"/>
              </w:rPr>
            </w:pPr>
            <w:r w:rsidDel="00000000" w:rsidR="00000000" w:rsidRPr="00000000">
              <w:rPr>
                <w:rFonts w:ascii="Calibri" w:cs="Calibri" w:eastAsia="Calibri" w:hAnsi="Calibri"/>
                <w:rtl w:val="0"/>
              </w:rPr>
              <w:t xml:space="preserve">Global Alternate Flow</w:t>
            </w:r>
          </w:p>
        </w:tc>
        <w:tc>
          <w:tcPr/>
          <w:p w:rsidR="00000000" w:rsidDel="00000000" w:rsidP="00000000" w:rsidRDefault="00000000" w:rsidRPr="00000000" w14:paraId="000002AF">
            <w:pPr>
              <w:rPr>
                <w:rFonts w:ascii="Calibri" w:cs="Calibri" w:eastAsia="Calibri" w:hAnsi="Calibri"/>
              </w:rPr>
            </w:pPr>
            <w:r w:rsidDel="00000000" w:rsidR="00000000" w:rsidRPr="00000000">
              <w:rPr>
                <w:rFonts w:ascii="Calibri" w:cs="Calibri" w:eastAsia="Calibri" w:hAnsi="Calibri"/>
                <w:rtl w:val="0"/>
              </w:rPr>
              <w:t xml:space="preserve">GA 1</w:t>
            </w:r>
          </w:p>
        </w:tc>
        <w:tc>
          <w:tcPr>
            <w:gridSpan w:val="2"/>
          </w:tcPr>
          <w:p w:rsidR="00000000" w:rsidDel="00000000" w:rsidP="00000000" w:rsidRDefault="00000000" w:rsidRPr="00000000" w14:paraId="000002B0">
            <w:pPr>
              <w:rPr>
                <w:rFonts w:ascii="Calibri" w:cs="Calibri" w:eastAsia="Calibri" w:hAnsi="Calibri"/>
              </w:rPr>
            </w:pPr>
            <w:r w:rsidDel="00000000" w:rsidR="00000000" w:rsidRPr="00000000">
              <w:rPr>
                <w:rFonts w:ascii="Calibri" w:cs="Calibri" w:eastAsia="Calibri" w:hAnsi="Calibri"/>
                <w:rtl w:val="0"/>
              </w:rPr>
              <w:t xml:space="preserve">The Placement Officer can ‘cancel’ the procedure at any time by clicking on dashboard option.</w:t>
            </w:r>
          </w:p>
        </w:tc>
      </w:tr>
      <w:tr>
        <w:trPr>
          <w:cantSplit w:val="0"/>
          <w:trHeight w:val="316" w:hRule="atLeast"/>
          <w:tblHeader w:val="0"/>
        </w:trPr>
        <w:tc>
          <w:tcPr/>
          <w:p w:rsidR="00000000" w:rsidDel="00000000" w:rsidP="00000000" w:rsidRDefault="00000000" w:rsidRPr="00000000" w14:paraId="000002B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2B3">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2B4">
            <w:pPr>
              <w:rPr>
                <w:rFonts w:ascii="Calibri" w:cs="Calibri" w:eastAsia="Calibri" w:hAnsi="Calibri"/>
              </w:rPr>
            </w:pPr>
            <w:r w:rsidDel="00000000" w:rsidR="00000000" w:rsidRPr="00000000">
              <w:rPr>
                <w:rFonts w:ascii="Calibri" w:cs="Calibri" w:eastAsia="Calibri" w:hAnsi="Calibri"/>
                <w:rtl w:val="0"/>
              </w:rPr>
              <w:t xml:space="preserve">Post-condition – The system returns to the dashboard.</w:t>
            </w:r>
          </w:p>
        </w:tc>
      </w:tr>
    </w:tbl>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pStyle w:val="Heading2"/>
        <w:numPr>
          <w:ilvl w:val="1"/>
          <w:numId w:val="3"/>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System Feature 12</w:t>
      </w:r>
    </w:p>
    <w:p w:rsidR="00000000" w:rsidDel="00000000" w:rsidP="00000000" w:rsidRDefault="00000000" w:rsidRPr="00000000" w14:paraId="000002B8">
      <w:pPr>
        <w:rPr/>
      </w:pPr>
      <w:r w:rsidDel="00000000" w:rsidR="00000000" w:rsidRPr="00000000">
        <w:rPr>
          <w:rtl w:val="0"/>
        </w:rPr>
      </w:r>
    </w:p>
    <w:tbl>
      <w:tblPr>
        <w:tblStyle w:val="Table12"/>
        <w:tblW w:w="100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420"/>
        <w:gridCol w:w="840"/>
        <w:gridCol w:w="220"/>
        <w:gridCol w:w="6600"/>
        <w:tblGridChange w:id="0">
          <w:tblGrid>
            <w:gridCol w:w="2420"/>
            <w:gridCol w:w="840"/>
            <w:gridCol w:w="220"/>
            <w:gridCol w:w="6600"/>
          </w:tblGrid>
        </w:tblGridChange>
      </w:tblGrid>
      <w:tr>
        <w:trPr>
          <w:cantSplit w:val="0"/>
          <w:trHeight w:val="346" w:hRule="atLeast"/>
          <w:tblHeader w:val="0"/>
        </w:trPr>
        <w:tc>
          <w:tcPr/>
          <w:p w:rsidR="00000000" w:rsidDel="00000000" w:rsidP="00000000" w:rsidRDefault="00000000" w:rsidRPr="00000000" w14:paraId="000002B9">
            <w:pPr>
              <w:rPr>
                <w:rFonts w:ascii="Calibri" w:cs="Calibri" w:eastAsia="Calibri" w:hAnsi="Calibri"/>
              </w:rPr>
            </w:pPr>
            <w:r w:rsidDel="00000000" w:rsidR="00000000" w:rsidRPr="00000000">
              <w:rPr>
                <w:rFonts w:ascii="Calibri" w:cs="Calibri" w:eastAsia="Calibri" w:hAnsi="Calibri"/>
                <w:rtl w:val="0"/>
              </w:rPr>
              <w:t xml:space="preserve">Use Case  ID</w:t>
            </w:r>
          </w:p>
        </w:tc>
        <w:tc>
          <w:tcPr>
            <w:gridSpan w:val="3"/>
          </w:tcPr>
          <w:p w:rsidR="00000000" w:rsidDel="00000000" w:rsidP="00000000" w:rsidRDefault="00000000" w:rsidRPr="00000000" w14:paraId="000002BA">
            <w:pPr>
              <w:rPr>
                <w:rFonts w:ascii="Calibri" w:cs="Calibri" w:eastAsia="Calibri" w:hAnsi="Calibri"/>
              </w:rPr>
            </w:pPr>
            <w:r w:rsidDel="00000000" w:rsidR="00000000" w:rsidRPr="00000000">
              <w:rPr>
                <w:rFonts w:ascii="Calibri" w:cs="Calibri" w:eastAsia="Calibri" w:hAnsi="Calibri"/>
                <w:rtl w:val="0"/>
              </w:rPr>
              <w:t xml:space="preserve">UC#12</w:t>
            </w:r>
          </w:p>
        </w:tc>
      </w:tr>
      <w:tr>
        <w:trPr>
          <w:cantSplit w:val="0"/>
          <w:trHeight w:val="402" w:hRule="atLeast"/>
          <w:tblHeader w:val="0"/>
        </w:trPr>
        <w:tc>
          <w:tcPr/>
          <w:p w:rsidR="00000000" w:rsidDel="00000000" w:rsidP="00000000" w:rsidRDefault="00000000" w:rsidRPr="00000000" w14:paraId="000002BD">
            <w:pPr>
              <w:rPr>
                <w:rFonts w:ascii="Calibri" w:cs="Calibri" w:eastAsia="Calibri" w:hAnsi="Calibri"/>
              </w:rPr>
            </w:pPr>
            <w:r w:rsidDel="00000000" w:rsidR="00000000" w:rsidRPr="00000000">
              <w:rPr>
                <w:rFonts w:ascii="Calibri" w:cs="Calibri" w:eastAsia="Calibri" w:hAnsi="Calibri"/>
                <w:rtl w:val="0"/>
              </w:rPr>
              <w:t xml:space="preserve">Use Case Name</w:t>
            </w:r>
          </w:p>
        </w:tc>
        <w:tc>
          <w:tcPr>
            <w:gridSpan w:val="3"/>
          </w:tcPr>
          <w:p w:rsidR="00000000" w:rsidDel="00000000" w:rsidP="00000000" w:rsidRDefault="00000000" w:rsidRPr="00000000" w14:paraId="000002BE">
            <w:pPr>
              <w:rPr>
                <w:rFonts w:ascii="Calibri" w:cs="Calibri" w:eastAsia="Calibri" w:hAnsi="Calibri"/>
              </w:rPr>
            </w:pPr>
            <w:r w:rsidDel="00000000" w:rsidR="00000000" w:rsidRPr="00000000">
              <w:rPr>
                <w:rFonts w:ascii="Calibri" w:cs="Calibri" w:eastAsia="Calibri" w:hAnsi="Calibri"/>
                <w:rtl w:val="0"/>
              </w:rPr>
              <w:t xml:space="preserve">manage_placement_visits</w:t>
            </w:r>
          </w:p>
        </w:tc>
      </w:tr>
      <w:tr>
        <w:trPr>
          <w:cantSplit w:val="0"/>
          <w:trHeight w:val="876" w:hRule="atLeast"/>
          <w:tblHeader w:val="0"/>
        </w:trPr>
        <w:tc>
          <w:tcPr/>
          <w:p w:rsidR="00000000" w:rsidDel="00000000" w:rsidP="00000000" w:rsidRDefault="00000000" w:rsidRPr="00000000" w14:paraId="000002C1">
            <w:pPr>
              <w:rPr>
                <w:rFonts w:ascii="Calibri" w:cs="Calibri" w:eastAsia="Calibri" w:hAnsi="Calibri"/>
              </w:rPr>
            </w:pPr>
            <w:r w:rsidDel="00000000" w:rsidR="00000000" w:rsidRPr="00000000">
              <w:rPr>
                <w:rFonts w:ascii="Calibri" w:cs="Calibri" w:eastAsia="Calibri" w:hAnsi="Calibri"/>
                <w:rtl w:val="0"/>
              </w:rPr>
              <w:t xml:space="preserve">Description</w:t>
            </w:r>
          </w:p>
        </w:tc>
        <w:tc>
          <w:tcPr>
            <w:gridSpan w:val="3"/>
          </w:tcPr>
          <w:p w:rsidR="00000000" w:rsidDel="00000000" w:rsidP="00000000" w:rsidRDefault="00000000" w:rsidRPr="00000000" w14:paraId="000002C2">
            <w:pPr>
              <w:rPr>
                <w:rFonts w:ascii="Calibri" w:cs="Calibri" w:eastAsia="Calibri" w:hAnsi="Calibri"/>
              </w:rPr>
            </w:pPr>
            <w:r w:rsidDel="00000000" w:rsidR="00000000" w:rsidRPr="00000000">
              <w:rPr>
                <w:rFonts w:ascii="Calibri" w:cs="Calibri" w:eastAsia="Calibri" w:hAnsi="Calibri"/>
                <w:rtl w:val="0"/>
              </w:rPr>
              <w:t xml:space="preserve">This use case represent the interaction of a Placement Chairman with the system to record his/her visits.</w:t>
              <w:br w:type="textWrapping"/>
              <w:t xml:space="preserve">For this, the placement officer has to fill up a form.</w:t>
            </w:r>
          </w:p>
        </w:tc>
      </w:tr>
      <w:tr>
        <w:trPr>
          <w:cantSplit w:val="0"/>
          <w:trHeight w:val="346" w:hRule="atLeast"/>
          <w:tblHeader w:val="0"/>
        </w:trPr>
        <w:tc>
          <w:tcPr/>
          <w:p w:rsidR="00000000" w:rsidDel="00000000" w:rsidP="00000000" w:rsidRDefault="00000000" w:rsidRPr="00000000" w14:paraId="000002C5">
            <w:pPr>
              <w:rPr>
                <w:rFonts w:ascii="Calibri" w:cs="Calibri" w:eastAsia="Calibri" w:hAnsi="Calibri"/>
              </w:rPr>
            </w:pPr>
            <w:r w:rsidDel="00000000" w:rsidR="00000000" w:rsidRPr="00000000">
              <w:rPr>
                <w:rFonts w:ascii="Calibri" w:cs="Calibri" w:eastAsia="Calibri" w:hAnsi="Calibri"/>
                <w:rtl w:val="0"/>
              </w:rPr>
              <w:t xml:space="preserve">Actor</w:t>
            </w:r>
          </w:p>
        </w:tc>
        <w:tc>
          <w:tcPr>
            <w:gridSpan w:val="3"/>
          </w:tcPr>
          <w:p w:rsidR="00000000" w:rsidDel="00000000" w:rsidP="00000000" w:rsidRDefault="00000000" w:rsidRPr="00000000" w14:paraId="000002C6">
            <w:pPr>
              <w:rPr>
                <w:rFonts w:ascii="Calibri" w:cs="Calibri" w:eastAsia="Calibri" w:hAnsi="Calibri"/>
              </w:rPr>
            </w:pPr>
            <w:r w:rsidDel="00000000" w:rsidR="00000000" w:rsidRPr="00000000">
              <w:rPr>
                <w:rFonts w:ascii="Calibri" w:cs="Calibri" w:eastAsia="Calibri" w:hAnsi="Calibri"/>
                <w:rtl w:val="0"/>
              </w:rPr>
              <w:t xml:space="preserve">Placement Chairman</w:t>
            </w:r>
          </w:p>
        </w:tc>
      </w:tr>
      <w:tr>
        <w:trPr>
          <w:cantSplit w:val="0"/>
          <w:trHeight w:val="416" w:hRule="atLeast"/>
          <w:tblHeader w:val="0"/>
        </w:trPr>
        <w:tc>
          <w:tcPr/>
          <w:p w:rsidR="00000000" w:rsidDel="00000000" w:rsidP="00000000" w:rsidRDefault="00000000" w:rsidRPr="00000000" w14:paraId="000002C9">
            <w:pPr>
              <w:rPr>
                <w:rFonts w:ascii="Calibri" w:cs="Calibri" w:eastAsia="Calibri" w:hAnsi="Calibri"/>
              </w:rPr>
            </w:pPr>
            <w:r w:rsidDel="00000000" w:rsidR="00000000" w:rsidRPr="00000000">
              <w:rPr>
                <w:rFonts w:ascii="Calibri" w:cs="Calibri" w:eastAsia="Calibri" w:hAnsi="Calibri"/>
                <w:rtl w:val="0"/>
              </w:rPr>
              <w:t xml:space="preserve">Precondition</w:t>
            </w:r>
          </w:p>
        </w:tc>
        <w:tc>
          <w:tcPr>
            <w:gridSpan w:val="3"/>
          </w:tcPr>
          <w:p w:rsidR="00000000" w:rsidDel="00000000" w:rsidP="00000000" w:rsidRDefault="00000000" w:rsidRPr="00000000" w14:paraId="000002CA">
            <w:pPr>
              <w:rPr>
                <w:rFonts w:ascii="Calibri" w:cs="Calibri" w:eastAsia="Calibri" w:hAnsi="Calibri"/>
              </w:rPr>
            </w:pPr>
            <w:r w:rsidDel="00000000" w:rsidR="00000000" w:rsidRPr="00000000">
              <w:rPr>
                <w:rFonts w:ascii="Calibri" w:cs="Calibri" w:eastAsia="Calibri" w:hAnsi="Calibri"/>
                <w:rtl w:val="0"/>
              </w:rPr>
              <w:t xml:space="preserve">The Placement Chairman Must be logged into the dashboard.</w:t>
            </w:r>
          </w:p>
        </w:tc>
      </w:tr>
      <w:tr>
        <w:trPr>
          <w:cantSplit w:val="0"/>
          <w:trHeight w:val="346" w:hRule="atLeast"/>
          <w:tblHeader w:val="0"/>
        </w:trPr>
        <w:tc>
          <w:tcPr/>
          <w:p w:rsidR="00000000" w:rsidDel="00000000" w:rsidP="00000000" w:rsidRDefault="00000000" w:rsidRPr="00000000" w14:paraId="000002CD">
            <w:pPr>
              <w:rPr>
                <w:rFonts w:ascii="Calibri" w:cs="Calibri" w:eastAsia="Calibri" w:hAnsi="Calibri"/>
              </w:rPr>
            </w:pPr>
            <w:r w:rsidDel="00000000" w:rsidR="00000000" w:rsidRPr="00000000">
              <w:rPr>
                <w:rFonts w:ascii="Calibri" w:cs="Calibri" w:eastAsia="Calibri" w:hAnsi="Calibri"/>
                <w:rtl w:val="0"/>
              </w:rPr>
              <w:t xml:space="preserve">Main Flow</w:t>
            </w:r>
          </w:p>
        </w:tc>
        <w:tc>
          <w:tcPr>
            <w:gridSpan w:val="2"/>
          </w:tcPr>
          <w:p w:rsidR="00000000" w:rsidDel="00000000" w:rsidP="00000000" w:rsidRDefault="00000000" w:rsidRPr="00000000" w14:paraId="000002CE">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D0">
            <w:pPr>
              <w:rPr>
                <w:rFonts w:ascii="Calibri" w:cs="Calibri" w:eastAsia="Calibri" w:hAnsi="Calibri"/>
              </w:rPr>
            </w:pPr>
            <w:r w:rsidDel="00000000" w:rsidR="00000000" w:rsidRPr="00000000">
              <w:rPr>
                <w:rFonts w:ascii="Calibri" w:cs="Calibri" w:eastAsia="Calibri" w:hAnsi="Calibri"/>
                <w:rtl w:val="0"/>
              </w:rPr>
              <w:t xml:space="preserve">The Placement Chairman chose the Placement Module option.</w:t>
            </w:r>
          </w:p>
        </w:tc>
      </w:tr>
      <w:tr>
        <w:trPr>
          <w:cantSplit w:val="0"/>
          <w:trHeight w:val="346" w:hRule="atLeast"/>
          <w:tblHeader w:val="0"/>
        </w:trPr>
        <w:tc>
          <w:tcPr/>
          <w:p w:rsidR="00000000" w:rsidDel="00000000" w:rsidP="00000000" w:rsidRDefault="00000000" w:rsidRPr="00000000" w14:paraId="000002D1">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2D2">
            <w:pP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D4">
            <w:pPr>
              <w:rPr>
                <w:rFonts w:ascii="Calibri" w:cs="Calibri" w:eastAsia="Calibri" w:hAnsi="Calibri"/>
              </w:rPr>
            </w:pPr>
            <w:r w:rsidDel="00000000" w:rsidR="00000000" w:rsidRPr="00000000">
              <w:rPr>
                <w:rFonts w:ascii="Calibri" w:cs="Calibri" w:eastAsia="Calibri" w:hAnsi="Calibri"/>
                <w:rtl w:val="0"/>
              </w:rPr>
              <w:t xml:space="preserve">The Placement Chairman selects the Placement Visits sidebar tab option.</w:t>
            </w:r>
          </w:p>
        </w:tc>
      </w:tr>
      <w:tr>
        <w:trPr>
          <w:cantSplit w:val="0"/>
          <w:trHeight w:val="578" w:hRule="atLeast"/>
          <w:tblHeader w:val="0"/>
        </w:trPr>
        <w:tc>
          <w:tcPr/>
          <w:p w:rsidR="00000000" w:rsidDel="00000000" w:rsidP="00000000" w:rsidRDefault="00000000" w:rsidRPr="00000000" w14:paraId="000002D5">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2D6">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2D8">
            <w:pPr>
              <w:rPr>
                <w:rFonts w:ascii="Calibri" w:cs="Calibri" w:eastAsia="Calibri" w:hAnsi="Calibri"/>
              </w:rPr>
            </w:pPr>
            <w:r w:rsidDel="00000000" w:rsidR="00000000" w:rsidRPr="00000000">
              <w:rPr>
                <w:rFonts w:ascii="Calibri" w:cs="Calibri" w:eastAsia="Calibri" w:hAnsi="Calibri"/>
                <w:rtl w:val="0"/>
              </w:rPr>
              <w:t xml:space="preserve">The system generates a form to be filled with the required details when “Add a new visit” option is selected. [A1]</w:t>
            </w:r>
          </w:p>
        </w:tc>
      </w:tr>
      <w:tr>
        <w:trPr>
          <w:cantSplit w:val="0"/>
          <w:trHeight w:val="346" w:hRule="atLeast"/>
          <w:tblHeader w:val="0"/>
        </w:trPr>
        <w:tc>
          <w:tcPr/>
          <w:p w:rsidR="00000000" w:rsidDel="00000000" w:rsidP="00000000" w:rsidRDefault="00000000" w:rsidRPr="00000000" w14:paraId="000002D9">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2DA">
            <w:pP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2DC">
            <w:pPr>
              <w:rPr>
                <w:rFonts w:ascii="Calibri" w:cs="Calibri" w:eastAsia="Calibri" w:hAnsi="Calibri"/>
              </w:rPr>
            </w:pPr>
            <w:r w:rsidDel="00000000" w:rsidR="00000000" w:rsidRPr="00000000">
              <w:rPr>
                <w:rFonts w:ascii="Calibri" w:cs="Calibri" w:eastAsia="Calibri" w:hAnsi="Calibri"/>
                <w:rtl w:val="0"/>
              </w:rPr>
              <w:t xml:space="preserve">The Placement Chairman fills-in the details.</w:t>
            </w:r>
          </w:p>
        </w:tc>
      </w:tr>
      <w:tr>
        <w:trPr>
          <w:cantSplit w:val="0"/>
          <w:trHeight w:val="346" w:hRule="atLeast"/>
          <w:tblHeader w:val="0"/>
        </w:trPr>
        <w:tc>
          <w:tcPr/>
          <w:p w:rsidR="00000000" w:rsidDel="00000000" w:rsidP="00000000" w:rsidRDefault="00000000" w:rsidRPr="00000000" w14:paraId="000002DD">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2DE">
            <w:pP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2E0">
            <w:pPr>
              <w:rPr>
                <w:rFonts w:ascii="Calibri" w:cs="Calibri" w:eastAsia="Calibri" w:hAnsi="Calibri"/>
              </w:rPr>
            </w:pPr>
            <w:r w:rsidDel="00000000" w:rsidR="00000000" w:rsidRPr="00000000">
              <w:rPr>
                <w:rFonts w:ascii="Calibri" w:cs="Calibri" w:eastAsia="Calibri" w:hAnsi="Calibri"/>
                <w:rtl w:val="0"/>
              </w:rPr>
              <w:t xml:space="preserve">The Placement Chairman submits the form.</w:t>
            </w:r>
          </w:p>
        </w:tc>
      </w:tr>
      <w:tr>
        <w:trPr>
          <w:cantSplit w:val="0"/>
          <w:trHeight w:val="346" w:hRule="atLeast"/>
          <w:tblHeader w:val="0"/>
        </w:trPr>
        <w:tc>
          <w:tcPr/>
          <w:p w:rsidR="00000000" w:rsidDel="00000000" w:rsidP="00000000" w:rsidRDefault="00000000" w:rsidRPr="00000000" w14:paraId="000002E1">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2E2">
            <w:pP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2E4">
            <w:pPr>
              <w:rPr>
                <w:rFonts w:ascii="Calibri" w:cs="Calibri" w:eastAsia="Calibri" w:hAnsi="Calibri"/>
              </w:rPr>
            </w:pPr>
            <w:r w:rsidDel="00000000" w:rsidR="00000000" w:rsidRPr="00000000">
              <w:rPr>
                <w:rFonts w:ascii="Calibri" w:cs="Calibri" w:eastAsia="Calibri" w:hAnsi="Calibri"/>
                <w:rtl w:val="0"/>
              </w:rPr>
              <w:t xml:space="preserve">The system returns to the Placement Module.</w:t>
            </w:r>
          </w:p>
        </w:tc>
      </w:tr>
      <w:tr>
        <w:trPr>
          <w:cantSplit w:val="0"/>
          <w:trHeight w:val="593" w:hRule="atLeast"/>
          <w:tblHeader w:val="0"/>
        </w:trPr>
        <w:tc>
          <w:tcPr/>
          <w:p w:rsidR="00000000" w:rsidDel="00000000" w:rsidP="00000000" w:rsidRDefault="00000000" w:rsidRPr="00000000" w14:paraId="000002E5">
            <w:pPr>
              <w:rPr>
                <w:rFonts w:ascii="Calibri" w:cs="Calibri" w:eastAsia="Calibri" w:hAnsi="Calibri"/>
              </w:rPr>
            </w:pPr>
            <w:r w:rsidDel="00000000" w:rsidR="00000000" w:rsidRPr="00000000">
              <w:rPr>
                <w:rFonts w:ascii="Calibri" w:cs="Calibri" w:eastAsia="Calibri" w:hAnsi="Calibri"/>
                <w:rtl w:val="0"/>
              </w:rPr>
              <w:t xml:space="preserve">Post Conditions</w:t>
            </w:r>
          </w:p>
        </w:tc>
        <w:tc>
          <w:tcPr>
            <w:gridSpan w:val="3"/>
          </w:tcPr>
          <w:p w:rsidR="00000000" w:rsidDel="00000000" w:rsidP="00000000" w:rsidRDefault="00000000" w:rsidRPr="00000000" w14:paraId="000002E6">
            <w:pPr>
              <w:rPr>
                <w:rFonts w:ascii="Calibri" w:cs="Calibri" w:eastAsia="Calibri" w:hAnsi="Calibri"/>
              </w:rPr>
            </w:pPr>
            <w:r w:rsidDel="00000000" w:rsidR="00000000" w:rsidRPr="00000000">
              <w:rPr>
                <w:rFonts w:ascii="Calibri" w:cs="Calibri" w:eastAsia="Calibri" w:hAnsi="Calibri"/>
                <w:rtl w:val="0"/>
              </w:rPr>
              <w:t xml:space="preserve">The details are successfully received by the system and reflected in the database.</w:t>
            </w:r>
          </w:p>
        </w:tc>
      </w:tr>
      <w:tr>
        <w:trPr>
          <w:cantSplit w:val="0"/>
          <w:trHeight w:val="330" w:hRule="atLeast"/>
          <w:tblHeader w:val="0"/>
        </w:trPr>
        <w:tc>
          <w:tcPr/>
          <w:p w:rsidR="00000000" w:rsidDel="00000000" w:rsidP="00000000" w:rsidRDefault="00000000" w:rsidRPr="00000000" w14:paraId="000002E9">
            <w:pPr>
              <w:rPr>
                <w:rFonts w:ascii="Calibri" w:cs="Calibri" w:eastAsia="Calibri" w:hAnsi="Calibri"/>
              </w:rPr>
            </w:pPr>
            <w:r w:rsidDel="00000000" w:rsidR="00000000" w:rsidRPr="00000000">
              <w:rPr>
                <w:rFonts w:ascii="Calibri" w:cs="Calibri" w:eastAsia="Calibri" w:hAnsi="Calibri"/>
                <w:rtl w:val="0"/>
              </w:rPr>
              <w:t xml:space="preserve">Alternate Flow</w:t>
            </w:r>
          </w:p>
        </w:tc>
        <w:tc>
          <w:tcPr>
            <w:gridSpan w:val="2"/>
          </w:tcPr>
          <w:p w:rsidR="00000000" w:rsidDel="00000000" w:rsidP="00000000" w:rsidRDefault="00000000" w:rsidRPr="00000000" w14:paraId="000002EA">
            <w:pPr>
              <w:rPr>
                <w:rFonts w:ascii="Calibri" w:cs="Calibri" w:eastAsia="Calibri" w:hAnsi="Calibri"/>
              </w:rPr>
            </w:pPr>
            <w:r w:rsidDel="00000000" w:rsidR="00000000" w:rsidRPr="00000000">
              <w:rPr>
                <w:rFonts w:ascii="Calibri" w:cs="Calibri" w:eastAsia="Calibri" w:hAnsi="Calibri"/>
                <w:rtl w:val="0"/>
              </w:rPr>
              <w:t xml:space="preserve">A1</w:t>
            </w:r>
          </w:p>
        </w:tc>
        <w:tc>
          <w:tcPr/>
          <w:p w:rsidR="00000000" w:rsidDel="00000000" w:rsidP="00000000" w:rsidRDefault="00000000" w:rsidRPr="00000000" w14:paraId="000002EC">
            <w:pPr>
              <w:rPr>
                <w:rFonts w:ascii="Calibri" w:cs="Calibri" w:eastAsia="Calibri" w:hAnsi="Calibri"/>
              </w:rPr>
            </w:pPr>
            <w:r w:rsidDel="00000000" w:rsidR="00000000" w:rsidRPr="00000000">
              <w:rPr>
                <w:rFonts w:ascii="Calibri" w:cs="Calibri" w:eastAsia="Calibri" w:hAnsi="Calibri"/>
                <w:rtl w:val="0"/>
              </w:rPr>
              <w:t xml:space="preserve">Alternatively, from a list of previous Visits, any Visit record can be deleted by clicking on delete option</w:t>
            </w:r>
          </w:p>
        </w:tc>
      </w:tr>
      <w:tr>
        <w:trPr>
          <w:cantSplit w:val="0"/>
          <w:trHeight w:val="346" w:hRule="atLeast"/>
          <w:tblHeader w:val="0"/>
        </w:trPr>
        <w:tc>
          <w:tcPr/>
          <w:p w:rsidR="00000000" w:rsidDel="00000000" w:rsidP="00000000" w:rsidRDefault="00000000" w:rsidRPr="00000000" w14:paraId="000002ED">
            <w:pPr>
              <w:rPr>
                <w:rFonts w:ascii="Calibri" w:cs="Calibri" w:eastAsia="Calibri" w:hAnsi="Calibri"/>
              </w:rPr>
            </w:pPr>
            <w:r w:rsidDel="00000000" w:rsidR="00000000" w:rsidRPr="00000000">
              <w:rPr>
                <w:rFonts w:ascii="Calibri" w:cs="Calibri" w:eastAsia="Calibri" w:hAnsi="Calibri"/>
                <w:rtl w:val="0"/>
              </w:rPr>
              <w:t xml:space="preserve">Sub Flow</w:t>
            </w:r>
          </w:p>
        </w:tc>
        <w:tc>
          <w:tcPr>
            <w:gridSpan w:val="3"/>
          </w:tcPr>
          <w:p w:rsidR="00000000" w:rsidDel="00000000" w:rsidP="00000000" w:rsidRDefault="00000000" w:rsidRPr="00000000" w14:paraId="000002EE">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693" w:hRule="atLeast"/>
          <w:tblHeader w:val="0"/>
        </w:trPr>
        <w:tc>
          <w:tcPr/>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rtl w:val="0"/>
              </w:rPr>
              <w:t xml:space="preserve">Global Alternate Flow</w:t>
            </w:r>
          </w:p>
        </w:tc>
        <w:tc>
          <w:tcPr/>
          <w:p w:rsidR="00000000" w:rsidDel="00000000" w:rsidP="00000000" w:rsidRDefault="00000000" w:rsidRPr="00000000" w14:paraId="000002F2">
            <w:pPr>
              <w:rPr>
                <w:rFonts w:ascii="Calibri" w:cs="Calibri" w:eastAsia="Calibri" w:hAnsi="Calibri"/>
              </w:rPr>
            </w:pPr>
            <w:r w:rsidDel="00000000" w:rsidR="00000000" w:rsidRPr="00000000">
              <w:rPr>
                <w:rFonts w:ascii="Calibri" w:cs="Calibri" w:eastAsia="Calibri" w:hAnsi="Calibri"/>
                <w:rtl w:val="0"/>
              </w:rPr>
              <w:t xml:space="preserve">GA 1</w:t>
            </w:r>
          </w:p>
        </w:tc>
        <w:tc>
          <w:tcPr>
            <w:gridSpan w:val="2"/>
          </w:tcPr>
          <w:p w:rsidR="00000000" w:rsidDel="00000000" w:rsidP="00000000" w:rsidRDefault="00000000" w:rsidRPr="00000000" w14:paraId="000002F3">
            <w:pPr>
              <w:rPr>
                <w:rFonts w:ascii="Calibri" w:cs="Calibri" w:eastAsia="Calibri" w:hAnsi="Calibri"/>
              </w:rPr>
            </w:pPr>
            <w:r w:rsidDel="00000000" w:rsidR="00000000" w:rsidRPr="00000000">
              <w:rPr>
                <w:rFonts w:ascii="Calibri" w:cs="Calibri" w:eastAsia="Calibri" w:hAnsi="Calibri"/>
                <w:rtl w:val="0"/>
              </w:rPr>
              <w:t xml:space="preserve">The Placement Chairman can ‘cancel’ the procedure at any time by clicking on dashboard option.</w:t>
            </w:r>
          </w:p>
        </w:tc>
      </w:tr>
      <w:tr>
        <w:trPr>
          <w:cantSplit w:val="0"/>
          <w:trHeight w:val="316" w:hRule="atLeast"/>
          <w:tblHeader w:val="0"/>
        </w:trPr>
        <w:tc>
          <w:tcPr/>
          <w:p w:rsidR="00000000" w:rsidDel="00000000" w:rsidP="00000000" w:rsidRDefault="00000000" w:rsidRPr="00000000" w14:paraId="000002F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2F6">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2F7">
            <w:pPr>
              <w:rPr>
                <w:rFonts w:ascii="Calibri" w:cs="Calibri" w:eastAsia="Calibri" w:hAnsi="Calibri"/>
              </w:rPr>
            </w:pPr>
            <w:r w:rsidDel="00000000" w:rsidR="00000000" w:rsidRPr="00000000">
              <w:rPr>
                <w:rFonts w:ascii="Calibri" w:cs="Calibri" w:eastAsia="Calibri" w:hAnsi="Calibri"/>
                <w:rtl w:val="0"/>
              </w:rPr>
              <w:t xml:space="preserve">Post-condition – The system returns to the dashboard.</w:t>
            </w:r>
          </w:p>
        </w:tc>
      </w:tr>
    </w:tbl>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pStyle w:val="Heading2"/>
        <w:numPr>
          <w:ilvl w:val="1"/>
          <w:numId w:val="3"/>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System Feature 13</w:t>
      </w:r>
    </w:p>
    <w:p w:rsidR="00000000" w:rsidDel="00000000" w:rsidP="00000000" w:rsidRDefault="00000000" w:rsidRPr="00000000" w14:paraId="000002FB">
      <w:pPr>
        <w:rPr/>
      </w:pPr>
      <w:r w:rsidDel="00000000" w:rsidR="00000000" w:rsidRPr="00000000">
        <w:rPr>
          <w:rtl w:val="0"/>
        </w:rPr>
      </w:r>
    </w:p>
    <w:tbl>
      <w:tblPr>
        <w:tblStyle w:val="Table13"/>
        <w:tblW w:w="100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420"/>
        <w:gridCol w:w="840"/>
        <w:gridCol w:w="220"/>
        <w:gridCol w:w="6600"/>
        <w:tblGridChange w:id="0">
          <w:tblGrid>
            <w:gridCol w:w="2420"/>
            <w:gridCol w:w="840"/>
            <w:gridCol w:w="220"/>
            <w:gridCol w:w="6600"/>
          </w:tblGrid>
        </w:tblGridChange>
      </w:tblGrid>
      <w:tr>
        <w:trPr>
          <w:cantSplit w:val="0"/>
          <w:trHeight w:val="346" w:hRule="atLeast"/>
          <w:tblHeader w:val="0"/>
        </w:trPr>
        <w:tc>
          <w:tcPr/>
          <w:p w:rsidR="00000000" w:rsidDel="00000000" w:rsidP="00000000" w:rsidRDefault="00000000" w:rsidRPr="00000000" w14:paraId="000002FC">
            <w:pPr>
              <w:rPr>
                <w:rFonts w:ascii="Calibri" w:cs="Calibri" w:eastAsia="Calibri" w:hAnsi="Calibri"/>
              </w:rPr>
            </w:pPr>
            <w:r w:rsidDel="00000000" w:rsidR="00000000" w:rsidRPr="00000000">
              <w:rPr>
                <w:rFonts w:ascii="Calibri" w:cs="Calibri" w:eastAsia="Calibri" w:hAnsi="Calibri"/>
                <w:rtl w:val="0"/>
              </w:rPr>
              <w:t xml:space="preserve">Use Case ID</w:t>
            </w:r>
          </w:p>
        </w:tc>
        <w:tc>
          <w:tcPr>
            <w:gridSpan w:val="3"/>
          </w:tcPr>
          <w:p w:rsidR="00000000" w:rsidDel="00000000" w:rsidP="00000000" w:rsidRDefault="00000000" w:rsidRPr="00000000" w14:paraId="000002FD">
            <w:pPr>
              <w:rPr>
                <w:rFonts w:ascii="Calibri" w:cs="Calibri" w:eastAsia="Calibri" w:hAnsi="Calibri"/>
              </w:rPr>
            </w:pPr>
            <w:r w:rsidDel="00000000" w:rsidR="00000000" w:rsidRPr="00000000">
              <w:rPr>
                <w:rFonts w:ascii="Calibri" w:cs="Calibri" w:eastAsia="Calibri" w:hAnsi="Calibri"/>
                <w:rtl w:val="0"/>
              </w:rPr>
              <w:t xml:space="preserve">UC#13</w:t>
            </w:r>
          </w:p>
        </w:tc>
      </w:tr>
      <w:tr>
        <w:trPr>
          <w:cantSplit w:val="0"/>
          <w:trHeight w:val="438" w:hRule="atLeast"/>
          <w:tblHeader w:val="0"/>
        </w:trPr>
        <w:tc>
          <w:tcPr/>
          <w:p w:rsidR="00000000" w:rsidDel="00000000" w:rsidP="00000000" w:rsidRDefault="00000000" w:rsidRPr="00000000" w14:paraId="00000300">
            <w:pPr>
              <w:rPr>
                <w:rFonts w:ascii="Calibri" w:cs="Calibri" w:eastAsia="Calibri" w:hAnsi="Calibri"/>
              </w:rPr>
            </w:pPr>
            <w:r w:rsidDel="00000000" w:rsidR="00000000" w:rsidRPr="00000000">
              <w:rPr>
                <w:rFonts w:ascii="Calibri" w:cs="Calibri" w:eastAsia="Calibri" w:hAnsi="Calibri"/>
                <w:rtl w:val="0"/>
              </w:rPr>
              <w:t xml:space="preserve">Use Case Name</w:t>
            </w:r>
          </w:p>
        </w:tc>
        <w:tc>
          <w:tcPr>
            <w:gridSpan w:val="3"/>
          </w:tcPr>
          <w:p w:rsidR="00000000" w:rsidDel="00000000" w:rsidP="00000000" w:rsidRDefault="00000000" w:rsidRPr="00000000" w14:paraId="00000301">
            <w:pPr>
              <w:rPr>
                <w:rFonts w:ascii="Calibri" w:cs="Calibri" w:eastAsia="Calibri" w:hAnsi="Calibri"/>
              </w:rPr>
            </w:pPr>
            <w:r w:rsidDel="00000000" w:rsidR="00000000" w:rsidRPr="00000000">
              <w:rPr>
                <w:rFonts w:ascii="Calibri" w:cs="Calibri" w:eastAsia="Calibri" w:hAnsi="Calibri"/>
                <w:rtl w:val="0"/>
              </w:rPr>
              <w:t xml:space="preserve">review_placement_statistics</w:t>
            </w:r>
          </w:p>
        </w:tc>
      </w:tr>
      <w:tr>
        <w:trPr>
          <w:cantSplit w:val="0"/>
          <w:trHeight w:val="551" w:hRule="atLeast"/>
          <w:tblHeader w:val="0"/>
        </w:trPr>
        <w:tc>
          <w:tcPr/>
          <w:p w:rsidR="00000000" w:rsidDel="00000000" w:rsidP="00000000" w:rsidRDefault="00000000" w:rsidRPr="00000000" w14:paraId="00000304">
            <w:pPr>
              <w:rPr>
                <w:rFonts w:ascii="Calibri" w:cs="Calibri" w:eastAsia="Calibri" w:hAnsi="Calibri"/>
              </w:rPr>
            </w:pPr>
            <w:r w:rsidDel="00000000" w:rsidR="00000000" w:rsidRPr="00000000">
              <w:rPr>
                <w:rFonts w:ascii="Calibri" w:cs="Calibri" w:eastAsia="Calibri" w:hAnsi="Calibri"/>
                <w:rtl w:val="0"/>
              </w:rPr>
              <w:t xml:space="preserve">Description</w:t>
            </w:r>
          </w:p>
        </w:tc>
        <w:tc>
          <w:tcPr>
            <w:gridSpan w:val="3"/>
          </w:tcPr>
          <w:p w:rsidR="00000000" w:rsidDel="00000000" w:rsidP="00000000" w:rsidRDefault="00000000" w:rsidRPr="00000000" w14:paraId="00000305">
            <w:pPr>
              <w:rPr>
                <w:rFonts w:ascii="Calibri" w:cs="Calibri" w:eastAsia="Calibri" w:hAnsi="Calibri"/>
              </w:rPr>
            </w:pPr>
            <w:r w:rsidDel="00000000" w:rsidR="00000000" w:rsidRPr="00000000">
              <w:rPr>
                <w:rFonts w:ascii="Calibri" w:cs="Calibri" w:eastAsia="Calibri" w:hAnsi="Calibri"/>
                <w:rtl w:val="0"/>
              </w:rPr>
              <w:t xml:space="preserve">This use case represents the interaction of a Placement Officer/Chairman with the system to review Placement statistics.</w:t>
            </w:r>
          </w:p>
        </w:tc>
      </w:tr>
      <w:tr>
        <w:trPr>
          <w:cantSplit w:val="0"/>
          <w:trHeight w:val="346" w:hRule="atLeast"/>
          <w:tblHeader w:val="0"/>
        </w:trPr>
        <w:tc>
          <w:tcPr/>
          <w:p w:rsidR="00000000" w:rsidDel="00000000" w:rsidP="00000000" w:rsidRDefault="00000000" w:rsidRPr="00000000" w14:paraId="00000308">
            <w:pPr>
              <w:rPr>
                <w:rFonts w:ascii="Calibri" w:cs="Calibri" w:eastAsia="Calibri" w:hAnsi="Calibri"/>
              </w:rPr>
            </w:pPr>
            <w:r w:rsidDel="00000000" w:rsidR="00000000" w:rsidRPr="00000000">
              <w:rPr>
                <w:rFonts w:ascii="Calibri" w:cs="Calibri" w:eastAsia="Calibri" w:hAnsi="Calibri"/>
                <w:rtl w:val="0"/>
              </w:rPr>
              <w:t xml:space="preserve">Actor</w:t>
            </w:r>
          </w:p>
        </w:tc>
        <w:tc>
          <w:tcPr>
            <w:gridSpan w:val="3"/>
          </w:tcPr>
          <w:p w:rsidR="00000000" w:rsidDel="00000000" w:rsidP="00000000" w:rsidRDefault="00000000" w:rsidRPr="00000000" w14:paraId="00000309">
            <w:pPr>
              <w:rPr>
                <w:rFonts w:ascii="Calibri" w:cs="Calibri" w:eastAsia="Calibri" w:hAnsi="Calibri"/>
              </w:rPr>
            </w:pPr>
            <w:r w:rsidDel="00000000" w:rsidR="00000000" w:rsidRPr="00000000">
              <w:rPr>
                <w:rFonts w:ascii="Calibri" w:cs="Calibri" w:eastAsia="Calibri" w:hAnsi="Calibri"/>
                <w:rtl w:val="0"/>
              </w:rPr>
              <w:t xml:space="preserve">Placement Officer/Chairman</w:t>
            </w:r>
          </w:p>
        </w:tc>
      </w:tr>
      <w:tr>
        <w:trPr>
          <w:cantSplit w:val="0"/>
          <w:trHeight w:val="416" w:hRule="atLeast"/>
          <w:tblHeader w:val="0"/>
        </w:trPr>
        <w:tc>
          <w:tcPr/>
          <w:p w:rsidR="00000000" w:rsidDel="00000000" w:rsidP="00000000" w:rsidRDefault="00000000" w:rsidRPr="00000000" w14:paraId="0000030C">
            <w:pPr>
              <w:rPr>
                <w:rFonts w:ascii="Calibri" w:cs="Calibri" w:eastAsia="Calibri" w:hAnsi="Calibri"/>
              </w:rPr>
            </w:pPr>
            <w:r w:rsidDel="00000000" w:rsidR="00000000" w:rsidRPr="00000000">
              <w:rPr>
                <w:rFonts w:ascii="Calibri" w:cs="Calibri" w:eastAsia="Calibri" w:hAnsi="Calibri"/>
                <w:rtl w:val="0"/>
              </w:rPr>
              <w:t xml:space="preserve">Precondition</w:t>
            </w:r>
          </w:p>
        </w:tc>
        <w:tc>
          <w:tcPr>
            <w:gridSpan w:val="3"/>
          </w:tcPr>
          <w:p w:rsidR="00000000" w:rsidDel="00000000" w:rsidP="00000000" w:rsidRDefault="00000000" w:rsidRPr="00000000" w14:paraId="0000030D">
            <w:pPr>
              <w:rPr>
                <w:rFonts w:ascii="Calibri" w:cs="Calibri" w:eastAsia="Calibri" w:hAnsi="Calibri"/>
              </w:rPr>
            </w:pPr>
            <w:r w:rsidDel="00000000" w:rsidR="00000000" w:rsidRPr="00000000">
              <w:rPr>
                <w:rFonts w:ascii="Calibri" w:cs="Calibri" w:eastAsia="Calibri" w:hAnsi="Calibri"/>
                <w:rtl w:val="0"/>
              </w:rPr>
              <w:t xml:space="preserve">The Placement Officer/Chairman Must be logged into the dashboard.</w:t>
            </w:r>
          </w:p>
        </w:tc>
      </w:tr>
      <w:tr>
        <w:trPr>
          <w:cantSplit w:val="0"/>
          <w:trHeight w:val="346" w:hRule="atLeast"/>
          <w:tblHeader w:val="0"/>
        </w:trPr>
        <w:tc>
          <w:tcPr/>
          <w:p w:rsidR="00000000" w:rsidDel="00000000" w:rsidP="00000000" w:rsidRDefault="00000000" w:rsidRPr="00000000" w14:paraId="00000310">
            <w:pPr>
              <w:rPr>
                <w:rFonts w:ascii="Calibri" w:cs="Calibri" w:eastAsia="Calibri" w:hAnsi="Calibri"/>
              </w:rPr>
            </w:pPr>
            <w:r w:rsidDel="00000000" w:rsidR="00000000" w:rsidRPr="00000000">
              <w:rPr>
                <w:rFonts w:ascii="Calibri" w:cs="Calibri" w:eastAsia="Calibri" w:hAnsi="Calibri"/>
                <w:rtl w:val="0"/>
              </w:rPr>
              <w:t xml:space="preserve">Main Flow</w:t>
            </w:r>
          </w:p>
        </w:tc>
        <w:tc>
          <w:tcPr>
            <w:gridSpan w:val="2"/>
          </w:tcPr>
          <w:p w:rsidR="00000000" w:rsidDel="00000000" w:rsidP="00000000" w:rsidRDefault="00000000" w:rsidRPr="00000000" w14:paraId="00000311">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313">
            <w:pPr>
              <w:rPr>
                <w:rFonts w:ascii="Calibri" w:cs="Calibri" w:eastAsia="Calibri" w:hAnsi="Calibri"/>
              </w:rPr>
            </w:pPr>
            <w:r w:rsidDel="00000000" w:rsidR="00000000" w:rsidRPr="00000000">
              <w:rPr>
                <w:rFonts w:ascii="Calibri" w:cs="Calibri" w:eastAsia="Calibri" w:hAnsi="Calibri"/>
                <w:rtl w:val="0"/>
              </w:rPr>
              <w:t xml:space="preserve">The Placement Officer/Chairman chose the Placement Module option.</w:t>
            </w:r>
          </w:p>
        </w:tc>
      </w:tr>
      <w:tr>
        <w:trPr>
          <w:cantSplit w:val="0"/>
          <w:trHeight w:val="346" w:hRule="atLeast"/>
          <w:tblHeader w:val="0"/>
        </w:trPr>
        <w:tc>
          <w:tcPr/>
          <w:p w:rsidR="00000000" w:rsidDel="00000000" w:rsidP="00000000" w:rsidRDefault="00000000" w:rsidRPr="00000000" w14:paraId="00000314">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315">
            <w:pP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317">
            <w:pPr>
              <w:rPr>
                <w:rFonts w:ascii="Calibri" w:cs="Calibri" w:eastAsia="Calibri" w:hAnsi="Calibri"/>
              </w:rPr>
            </w:pPr>
            <w:r w:rsidDel="00000000" w:rsidR="00000000" w:rsidRPr="00000000">
              <w:rPr>
                <w:rFonts w:ascii="Calibri" w:cs="Calibri" w:eastAsia="Calibri" w:hAnsi="Calibri"/>
                <w:rtl w:val="0"/>
              </w:rPr>
              <w:t xml:space="preserve">The Placement Officer/Chairman selects the Placement Statistics option.</w:t>
            </w:r>
          </w:p>
        </w:tc>
      </w:tr>
      <w:tr>
        <w:trPr>
          <w:cantSplit w:val="0"/>
          <w:trHeight w:val="510" w:hRule="atLeast"/>
          <w:tblHeader w:val="0"/>
        </w:trPr>
        <w:tc>
          <w:tcPr/>
          <w:p w:rsidR="00000000" w:rsidDel="00000000" w:rsidP="00000000" w:rsidRDefault="00000000" w:rsidRPr="00000000" w14:paraId="00000318">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319">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31B">
            <w:pPr>
              <w:rPr>
                <w:rFonts w:ascii="Calibri" w:cs="Calibri" w:eastAsia="Calibri" w:hAnsi="Calibri"/>
              </w:rPr>
            </w:pPr>
            <w:r w:rsidDel="00000000" w:rsidR="00000000" w:rsidRPr="00000000">
              <w:rPr>
                <w:rFonts w:ascii="Calibri" w:cs="Calibri" w:eastAsia="Calibri" w:hAnsi="Calibri"/>
                <w:rtl w:val="0"/>
              </w:rPr>
              <w:t xml:space="preserve">A screen displaying all the statistics in the Recent-First order is displayed. Records can also be filtered.</w:t>
            </w:r>
          </w:p>
        </w:tc>
      </w:tr>
      <w:tr>
        <w:trPr>
          <w:cantSplit w:val="0"/>
          <w:trHeight w:val="510" w:hRule="atLeast"/>
          <w:tblHeader w:val="0"/>
        </w:trPr>
        <w:tc>
          <w:tcPr/>
          <w:p w:rsidR="00000000" w:rsidDel="00000000" w:rsidP="00000000" w:rsidRDefault="00000000" w:rsidRPr="00000000" w14:paraId="0000031C">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31D">
            <w:pP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31F">
            <w:pPr>
              <w:rPr>
                <w:rFonts w:ascii="Calibri" w:cs="Calibri" w:eastAsia="Calibri" w:hAnsi="Calibri"/>
              </w:rPr>
            </w:pPr>
            <w:r w:rsidDel="00000000" w:rsidR="00000000" w:rsidRPr="00000000">
              <w:rPr>
                <w:rFonts w:ascii="Calibri" w:cs="Calibri" w:eastAsia="Calibri" w:hAnsi="Calibri"/>
                <w:rtl w:val="0"/>
              </w:rPr>
              <w:t xml:space="preserve">Batch Statistics can be viewed by clicking on the Batch statistics tab.</w:t>
            </w:r>
          </w:p>
        </w:tc>
      </w:tr>
      <w:tr>
        <w:trPr>
          <w:cantSplit w:val="0"/>
          <w:trHeight w:val="324" w:hRule="atLeast"/>
          <w:tblHeader w:val="0"/>
        </w:trPr>
        <w:tc>
          <w:tcPr/>
          <w:p w:rsidR="00000000" w:rsidDel="00000000" w:rsidP="00000000" w:rsidRDefault="00000000" w:rsidRPr="00000000" w14:paraId="00000320">
            <w:pPr>
              <w:rPr>
                <w:rFonts w:ascii="Calibri" w:cs="Calibri" w:eastAsia="Calibri" w:hAnsi="Calibri"/>
              </w:rPr>
            </w:pPr>
            <w:r w:rsidDel="00000000" w:rsidR="00000000" w:rsidRPr="00000000">
              <w:rPr>
                <w:rFonts w:ascii="Calibri" w:cs="Calibri" w:eastAsia="Calibri" w:hAnsi="Calibri"/>
                <w:rtl w:val="0"/>
              </w:rPr>
              <w:t xml:space="preserve">Post Conditions</w:t>
            </w:r>
          </w:p>
        </w:tc>
        <w:tc>
          <w:tcPr>
            <w:gridSpan w:val="3"/>
          </w:tcPr>
          <w:p w:rsidR="00000000" w:rsidDel="00000000" w:rsidP="00000000" w:rsidRDefault="00000000" w:rsidRPr="00000000" w14:paraId="00000321">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330" w:hRule="atLeast"/>
          <w:tblHeader w:val="0"/>
        </w:trPr>
        <w:tc>
          <w:tcPr/>
          <w:p w:rsidR="00000000" w:rsidDel="00000000" w:rsidP="00000000" w:rsidRDefault="00000000" w:rsidRPr="00000000" w14:paraId="00000324">
            <w:pPr>
              <w:rPr>
                <w:rFonts w:ascii="Calibri" w:cs="Calibri" w:eastAsia="Calibri" w:hAnsi="Calibri"/>
              </w:rPr>
            </w:pPr>
            <w:r w:rsidDel="00000000" w:rsidR="00000000" w:rsidRPr="00000000">
              <w:rPr>
                <w:rFonts w:ascii="Calibri" w:cs="Calibri" w:eastAsia="Calibri" w:hAnsi="Calibri"/>
                <w:rtl w:val="0"/>
              </w:rPr>
              <w:t xml:space="preserve">Alternate Flow</w:t>
            </w:r>
          </w:p>
        </w:tc>
        <w:tc>
          <w:tcPr>
            <w:gridSpan w:val="3"/>
          </w:tcPr>
          <w:p w:rsidR="00000000" w:rsidDel="00000000" w:rsidP="00000000" w:rsidRDefault="00000000" w:rsidRPr="00000000" w14:paraId="00000325">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346" w:hRule="atLeast"/>
          <w:tblHeader w:val="0"/>
        </w:trPr>
        <w:tc>
          <w:tcPr/>
          <w:p w:rsidR="00000000" w:rsidDel="00000000" w:rsidP="00000000" w:rsidRDefault="00000000" w:rsidRPr="00000000" w14:paraId="00000328">
            <w:pPr>
              <w:rPr>
                <w:rFonts w:ascii="Calibri" w:cs="Calibri" w:eastAsia="Calibri" w:hAnsi="Calibri"/>
              </w:rPr>
            </w:pPr>
            <w:r w:rsidDel="00000000" w:rsidR="00000000" w:rsidRPr="00000000">
              <w:rPr>
                <w:rFonts w:ascii="Calibri" w:cs="Calibri" w:eastAsia="Calibri" w:hAnsi="Calibri"/>
                <w:rtl w:val="0"/>
              </w:rPr>
              <w:t xml:space="preserve">Sub Flow</w:t>
            </w:r>
          </w:p>
        </w:tc>
        <w:tc>
          <w:tcPr>
            <w:gridSpan w:val="3"/>
          </w:tcPr>
          <w:p w:rsidR="00000000" w:rsidDel="00000000" w:rsidP="00000000" w:rsidRDefault="00000000" w:rsidRPr="00000000" w14:paraId="00000329">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557" w:hRule="atLeast"/>
          <w:tblHeader w:val="0"/>
        </w:trPr>
        <w:tc>
          <w:tcPr/>
          <w:p w:rsidR="00000000" w:rsidDel="00000000" w:rsidP="00000000" w:rsidRDefault="00000000" w:rsidRPr="00000000" w14:paraId="0000032C">
            <w:pPr>
              <w:rPr>
                <w:rFonts w:ascii="Calibri" w:cs="Calibri" w:eastAsia="Calibri" w:hAnsi="Calibri"/>
              </w:rPr>
            </w:pPr>
            <w:r w:rsidDel="00000000" w:rsidR="00000000" w:rsidRPr="00000000">
              <w:rPr>
                <w:rFonts w:ascii="Calibri" w:cs="Calibri" w:eastAsia="Calibri" w:hAnsi="Calibri"/>
                <w:rtl w:val="0"/>
              </w:rPr>
              <w:t xml:space="preserve">Global Alternate Flow</w:t>
            </w:r>
          </w:p>
        </w:tc>
        <w:tc>
          <w:tcPr/>
          <w:p w:rsidR="00000000" w:rsidDel="00000000" w:rsidP="00000000" w:rsidRDefault="00000000" w:rsidRPr="00000000" w14:paraId="0000032D">
            <w:pPr>
              <w:rPr>
                <w:rFonts w:ascii="Calibri" w:cs="Calibri" w:eastAsia="Calibri" w:hAnsi="Calibri"/>
              </w:rPr>
            </w:pPr>
            <w:r w:rsidDel="00000000" w:rsidR="00000000" w:rsidRPr="00000000">
              <w:rPr>
                <w:rFonts w:ascii="Calibri" w:cs="Calibri" w:eastAsia="Calibri" w:hAnsi="Calibri"/>
                <w:rtl w:val="0"/>
              </w:rPr>
              <w:t xml:space="preserve">GA 1</w:t>
            </w:r>
          </w:p>
        </w:tc>
        <w:tc>
          <w:tcPr>
            <w:gridSpan w:val="2"/>
          </w:tcPr>
          <w:p w:rsidR="00000000" w:rsidDel="00000000" w:rsidP="00000000" w:rsidRDefault="00000000" w:rsidRPr="00000000" w14:paraId="0000032E">
            <w:pPr>
              <w:rPr>
                <w:rFonts w:ascii="Calibri" w:cs="Calibri" w:eastAsia="Calibri" w:hAnsi="Calibri"/>
              </w:rPr>
            </w:pPr>
            <w:r w:rsidDel="00000000" w:rsidR="00000000" w:rsidRPr="00000000">
              <w:rPr>
                <w:rFonts w:ascii="Calibri" w:cs="Calibri" w:eastAsia="Calibri" w:hAnsi="Calibri"/>
                <w:rtl w:val="0"/>
              </w:rPr>
              <w:t xml:space="preserve">The Placement Officer can ‘cancel’ the procedure at any time by clicking on dashboard option.</w:t>
            </w:r>
          </w:p>
        </w:tc>
      </w:tr>
      <w:tr>
        <w:trPr>
          <w:cantSplit w:val="0"/>
          <w:trHeight w:val="316" w:hRule="atLeast"/>
          <w:tblHeader w:val="0"/>
        </w:trPr>
        <w:tc>
          <w:tcPr/>
          <w:p w:rsidR="00000000" w:rsidDel="00000000" w:rsidP="00000000" w:rsidRDefault="00000000" w:rsidRPr="00000000" w14:paraId="0000033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331">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332">
            <w:pPr>
              <w:rPr>
                <w:rFonts w:ascii="Calibri" w:cs="Calibri" w:eastAsia="Calibri" w:hAnsi="Calibri"/>
              </w:rPr>
            </w:pPr>
            <w:r w:rsidDel="00000000" w:rsidR="00000000" w:rsidRPr="00000000">
              <w:rPr>
                <w:rFonts w:ascii="Calibri" w:cs="Calibri" w:eastAsia="Calibri" w:hAnsi="Calibri"/>
                <w:rtl w:val="0"/>
              </w:rPr>
              <w:t xml:space="preserve">Post-condition – The system returns to the dashboard.</w:t>
            </w:r>
          </w:p>
        </w:tc>
      </w:tr>
    </w:tbl>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pStyle w:val="Heading2"/>
        <w:numPr>
          <w:ilvl w:val="1"/>
          <w:numId w:val="3"/>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System Feature 14</w:t>
      </w:r>
    </w:p>
    <w:p w:rsidR="00000000" w:rsidDel="00000000" w:rsidP="00000000" w:rsidRDefault="00000000" w:rsidRPr="00000000" w14:paraId="00000336">
      <w:pPr>
        <w:rPr/>
      </w:pPr>
      <w:r w:rsidDel="00000000" w:rsidR="00000000" w:rsidRPr="00000000">
        <w:rPr>
          <w:rtl w:val="0"/>
        </w:rPr>
      </w:r>
    </w:p>
    <w:tbl>
      <w:tblPr>
        <w:tblStyle w:val="Table14"/>
        <w:tblW w:w="100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420"/>
        <w:gridCol w:w="840"/>
        <w:gridCol w:w="220"/>
        <w:gridCol w:w="6600"/>
        <w:tblGridChange w:id="0">
          <w:tblGrid>
            <w:gridCol w:w="2420"/>
            <w:gridCol w:w="840"/>
            <w:gridCol w:w="220"/>
            <w:gridCol w:w="6600"/>
          </w:tblGrid>
        </w:tblGridChange>
      </w:tblGrid>
      <w:tr>
        <w:trPr>
          <w:cantSplit w:val="0"/>
          <w:trHeight w:val="346" w:hRule="atLeast"/>
          <w:tblHeader w:val="0"/>
        </w:trPr>
        <w:tc>
          <w:tcPr/>
          <w:p w:rsidR="00000000" w:rsidDel="00000000" w:rsidP="00000000" w:rsidRDefault="00000000" w:rsidRPr="00000000" w14:paraId="00000337">
            <w:pPr>
              <w:rPr>
                <w:rFonts w:ascii="Calibri" w:cs="Calibri" w:eastAsia="Calibri" w:hAnsi="Calibri"/>
              </w:rPr>
            </w:pPr>
            <w:r w:rsidDel="00000000" w:rsidR="00000000" w:rsidRPr="00000000">
              <w:rPr>
                <w:rFonts w:ascii="Calibri" w:cs="Calibri" w:eastAsia="Calibri" w:hAnsi="Calibri"/>
                <w:rtl w:val="0"/>
              </w:rPr>
              <w:t xml:space="preserve">Use Case ID</w:t>
            </w:r>
          </w:p>
        </w:tc>
        <w:tc>
          <w:tcPr>
            <w:gridSpan w:val="3"/>
          </w:tcPr>
          <w:p w:rsidR="00000000" w:rsidDel="00000000" w:rsidP="00000000" w:rsidRDefault="00000000" w:rsidRPr="00000000" w14:paraId="00000338">
            <w:pPr>
              <w:rPr>
                <w:rFonts w:ascii="Calibri" w:cs="Calibri" w:eastAsia="Calibri" w:hAnsi="Calibri"/>
              </w:rPr>
            </w:pPr>
            <w:r w:rsidDel="00000000" w:rsidR="00000000" w:rsidRPr="00000000">
              <w:rPr>
                <w:rFonts w:ascii="Calibri" w:cs="Calibri" w:eastAsia="Calibri" w:hAnsi="Calibri"/>
                <w:rtl w:val="0"/>
              </w:rPr>
              <w:t xml:space="preserve">UC#14</w:t>
            </w:r>
          </w:p>
        </w:tc>
      </w:tr>
      <w:tr>
        <w:trPr>
          <w:cantSplit w:val="0"/>
          <w:trHeight w:val="438" w:hRule="atLeast"/>
          <w:tblHeader w:val="0"/>
        </w:trPr>
        <w:tc>
          <w:tcPr/>
          <w:p w:rsidR="00000000" w:rsidDel="00000000" w:rsidP="00000000" w:rsidRDefault="00000000" w:rsidRPr="00000000" w14:paraId="0000033B">
            <w:pPr>
              <w:rPr>
                <w:rFonts w:ascii="Calibri" w:cs="Calibri" w:eastAsia="Calibri" w:hAnsi="Calibri"/>
              </w:rPr>
            </w:pPr>
            <w:r w:rsidDel="00000000" w:rsidR="00000000" w:rsidRPr="00000000">
              <w:rPr>
                <w:rFonts w:ascii="Calibri" w:cs="Calibri" w:eastAsia="Calibri" w:hAnsi="Calibri"/>
                <w:rtl w:val="0"/>
              </w:rPr>
              <w:t xml:space="preserve">Use Case Name</w:t>
            </w:r>
          </w:p>
        </w:tc>
        <w:tc>
          <w:tcPr>
            <w:gridSpan w:val="3"/>
          </w:tcPr>
          <w:p w:rsidR="00000000" w:rsidDel="00000000" w:rsidP="00000000" w:rsidRDefault="00000000" w:rsidRPr="00000000" w14:paraId="0000033C">
            <w:pPr>
              <w:rPr>
                <w:rFonts w:ascii="Calibri" w:cs="Calibri" w:eastAsia="Calibri" w:hAnsi="Calibri"/>
              </w:rPr>
            </w:pPr>
            <w:r w:rsidDel="00000000" w:rsidR="00000000" w:rsidRPr="00000000">
              <w:rPr>
                <w:rFonts w:ascii="Calibri" w:cs="Calibri" w:eastAsia="Calibri" w:hAnsi="Calibri"/>
                <w:rtl w:val="0"/>
              </w:rPr>
              <w:t xml:space="preserve">review_placement_statistics</w:t>
            </w:r>
          </w:p>
        </w:tc>
      </w:tr>
      <w:tr>
        <w:trPr>
          <w:cantSplit w:val="0"/>
          <w:trHeight w:val="551" w:hRule="atLeast"/>
          <w:tblHeader w:val="0"/>
        </w:trPr>
        <w:tc>
          <w:tcPr/>
          <w:p w:rsidR="00000000" w:rsidDel="00000000" w:rsidP="00000000" w:rsidRDefault="00000000" w:rsidRPr="00000000" w14:paraId="0000033F">
            <w:pPr>
              <w:rPr>
                <w:rFonts w:ascii="Calibri" w:cs="Calibri" w:eastAsia="Calibri" w:hAnsi="Calibri"/>
              </w:rPr>
            </w:pPr>
            <w:r w:rsidDel="00000000" w:rsidR="00000000" w:rsidRPr="00000000">
              <w:rPr>
                <w:rFonts w:ascii="Calibri" w:cs="Calibri" w:eastAsia="Calibri" w:hAnsi="Calibri"/>
                <w:rtl w:val="0"/>
              </w:rPr>
              <w:t xml:space="preserve">Description</w:t>
            </w:r>
          </w:p>
        </w:tc>
        <w:tc>
          <w:tcPr>
            <w:gridSpan w:val="3"/>
          </w:tcPr>
          <w:p w:rsidR="00000000" w:rsidDel="00000000" w:rsidP="00000000" w:rsidRDefault="00000000" w:rsidRPr="00000000" w14:paraId="00000340">
            <w:pPr>
              <w:rPr>
                <w:rFonts w:ascii="Calibri" w:cs="Calibri" w:eastAsia="Calibri" w:hAnsi="Calibri"/>
              </w:rPr>
            </w:pPr>
            <w:r w:rsidDel="00000000" w:rsidR="00000000" w:rsidRPr="00000000">
              <w:rPr>
                <w:rFonts w:ascii="Calibri" w:cs="Calibri" w:eastAsia="Calibri" w:hAnsi="Calibri"/>
                <w:rtl w:val="0"/>
              </w:rPr>
              <w:t xml:space="preserve">This use case represents the interaction of a Student with the system to view Placement statistics.</w:t>
            </w:r>
          </w:p>
        </w:tc>
      </w:tr>
      <w:tr>
        <w:trPr>
          <w:cantSplit w:val="0"/>
          <w:trHeight w:val="346" w:hRule="atLeast"/>
          <w:tblHeader w:val="0"/>
        </w:trPr>
        <w:tc>
          <w:tcPr/>
          <w:p w:rsidR="00000000" w:rsidDel="00000000" w:rsidP="00000000" w:rsidRDefault="00000000" w:rsidRPr="00000000" w14:paraId="00000343">
            <w:pPr>
              <w:rPr>
                <w:rFonts w:ascii="Calibri" w:cs="Calibri" w:eastAsia="Calibri" w:hAnsi="Calibri"/>
              </w:rPr>
            </w:pPr>
            <w:r w:rsidDel="00000000" w:rsidR="00000000" w:rsidRPr="00000000">
              <w:rPr>
                <w:rFonts w:ascii="Calibri" w:cs="Calibri" w:eastAsia="Calibri" w:hAnsi="Calibri"/>
                <w:rtl w:val="0"/>
              </w:rPr>
              <w:t xml:space="preserve">Actor</w:t>
            </w:r>
          </w:p>
        </w:tc>
        <w:tc>
          <w:tcPr>
            <w:gridSpan w:val="3"/>
          </w:tcPr>
          <w:p w:rsidR="00000000" w:rsidDel="00000000" w:rsidP="00000000" w:rsidRDefault="00000000" w:rsidRPr="00000000" w14:paraId="00000344">
            <w:pPr>
              <w:rPr>
                <w:rFonts w:ascii="Calibri" w:cs="Calibri" w:eastAsia="Calibri" w:hAnsi="Calibri"/>
              </w:rPr>
            </w:pPr>
            <w:r w:rsidDel="00000000" w:rsidR="00000000" w:rsidRPr="00000000">
              <w:rPr>
                <w:rFonts w:ascii="Calibri" w:cs="Calibri" w:eastAsia="Calibri" w:hAnsi="Calibri"/>
                <w:rtl w:val="0"/>
              </w:rPr>
              <w:t xml:space="preserve">Student</w:t>
            </w:r>
          </w:p>
        </w:tc>
      </w:tr>
      <w:tr>
        <w:trPr>
          <w:cantSplit w:val="0"/>
          <w:trHeight w:val="416" w:hRule="atLeast"/>
          <w:tblHeader w:val="0"/>
        </w:trPr>
        <w:tc>
          <w:tcPr/>
          <w:p w:rsidR="00000000" w:rsidDel="00000000" w:rsidP="00000000" w:rsidRDefault="00000000" w:rsidRPr="00000000" w14:paraId="00000347">
            <w:pPr>
              <w:rPr>
                <w:rFonts w:ascii="Calibri" w:cs="Calibri" w:eastAsia="Calibri" w:hAnsi="Calibri"/>
              </w:rPr>
            </w:pPr>
            <w:r w:rsidDel="00000000" w:rsidR="00000000" w:rsidRPr="00000000">
              <w:rPr>
                <w:rFonts w:ascii="Calibri" w:cs="Calibri" w:eastAsia="Calibri" w:hAnsi="Calibri"/>
                <w:rtl w:val="0"/>
              </w:rPr>
              <w:t xml:space="preserve">Precondition</w:t>
            </w:r>
          </w:p>
        </w:tc>
        <w:tc>
          <w:tcPr>
            <w:gridSpan w:val="3"/>
          </w:tcPr>
          <w:p w:rsidR="00000000" w:rsidDel="00000000" w:rsidP="00000000" w:rsidRDefault="00000000" w:rsidRPr="00000000" w14:paraId="00000348">
            <w:pPr>
              <w:rPr>
                <w:rFonts w:ascii="Calibri" w:cs="Calibri" w:eastAsia="Calibri" w:hAnsi="Calibri"/>
              </w:rPr>
            </w:pPr>
            <w:r w:rsidDel="00000000" w:rsidR="00000000" w:rsidRPr="00000000">
              <w:rPr>
                <w:rFonts w:ascii="Calibri" w:cs="Calibri" w:eastAsia="Calibri" w:hAnsi="Calibri"/>
                <w:rtl w:val="0"/>
              </w:rPr>
              <w:t xml:space="preserve">The Student Must be logged into the dashboard.</w:t>
            </w:r>
          </w:p>
        </w:tc>
      </w:tr>
      <w:tr>
        <w:trPr>
          <w:cantSplit w:val="0"/>
          <w:trHeight w:val="346" w:hRule="atLeast"/>
          <w:tblHeader w:val="0"/>
        </w:trPr>
        <w:tc>
          <w:tcPr/>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rtl w:val="0"/>
              </w:rPr>
              <w:t xml:space="preserve">Main Flow</w:t>
            </w:r>
          </w:p>
        </w:tc>
        <w:tc>
          <w:tcPr>
            <w:gridSpan w:val="2"/>
          </w:tcPr>
          <w:p w:rsidR="00000000" w:rsidDel="00000000" w:rsidP="00000000" w:rsidRDefault="00000000" w:rsidRPr="00000000" w14:paraId="0000034C">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34E">
            <w:pPr>
              <w:rPr>
                <w:rFonts w:ascii="Calibri" w:cs="Calibri" w:eastAsia="Calibri" w:hAnsi="Calibri"/>
              </w:rPr>
            </w:pPr>
            <w:r w:rsidDel="00000000" w:rsidR="00000000" w:rsidRPr="00000000">
              <w:rPr>
                <w:rFonts w:ascii="Calibri" w:cs="Calibri" w:eastAsia="Calibri" w:hAnsi="Calibri"/>
                <w:rtl w:val="0"/>
              </w:rPr>
              <w:t xml:space="preserve">The Student chose the Placement Module option.</w:t>
            </w:r>
          </w:p>
        </w:tc>
      </w:tr>
      <w:tr>
        <w:trPr>
          <w:cantSplit w:val="0"/>
          <w:trHeight w:val="346" w:hRule="atLeast"/>
          <w:tblHeader w:val="0"/>
        </w:trPr>
        <w:tc>
          <w:tcPr/>
          <w:p w:rsidR="00000000" w:rsidDel="00000000" w:rsidP="00000000" w:rsidRDefault="00000000" w:rsidRPr="00000000" w14:paraId="0000034F">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350">
            <w:pP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352">
            <w:pPr>
              <w:rPr>
                <w:rFonts w:ascii="Calibri" w:cs="Calibri" w:eastAsia="Calibri" w:hAnsi="Calibri"/>
              </w:rPr>
            </w:pPr>
            <w:r w:rsidDel="00000000" w:rsidR="00000000" w:rsidRPr="00000000">
              <w:rPr>
                <w:rFonts w:ascii="Calibri" w:cs="Calibri" w:eastAsia="Calibri" w:hAnsi="Calibri"/>
                <w:rtl w:val="0"/>
              </w:rPr>
              <w:t xml:space="preserve">The Student selects the Placement Statistics option.</w:t>
            </w:r>
          </w:p>
        </w:tc>
      </w:tr>
      <w:tr>
        <w:trPr>
          <w:cantSplit w:val="0"/>
          <w:trHeight w:val="510" w:hRule="atLeast"/>
          <w:tblHeader w:val="0"/>
        </w:trPr>
        <w:tc>
          <w:tcPr/>
          <w:p w:rsidR="00000000" w:rsidDel="00000000" w:rsidP="00000000" w:rsidRDefault="00000000" w:rsidRPr="00000000" w14:paraId="00000353">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354">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rtl w:val="0"/>
              </w:rPr>
              <w:t xml:space="preserve">A screen displaying all the statistics in the Recent-First order is displayed.</w:t>
            </w:r>
          </w:p>
        </w:tc>
      </w:tr>
      <w:tr>
        <w:trPr>
          <w:cantSplit w:val="0"/>
          <w:trHeight w:val="510" w:hRule="atLeast"/>
          <w:tblHeader w:val="0"/>
        </w:trPr>
        <w:tc>
          <w:tcPr/>
          <w:p w:rsidR="00000000" w:rsidDel="00000000" w:rsidP="00000000" w:rsidRDefault="00000000" w:rsidRPr="00000000" w14:paraId="00000357">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358">
            <w:pP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35A">
            <w:pPr>
              <w:rPr>
                <w:rFonts w:ascii="Calibri" w:cs="Calibri" w:eastAsia="Calibri" w:hAnsi="Calibri"/>
              </w:rPr>
            </w:pPr>
            <w:r w:rsidDel="00000000" w:rsidR="00000000" w:rsidRPr="00000000">
              <w:rPr>
                <w:rFonts w:ascii="Calibri" w:cs="Calibri" w:eastAsia="Calibri" w:hAnsi="Calibri"/>
                <w:rtl w:val="0"/>
              </w:rPr>
              <w:t xml:space="preserve">Batch Statistics can also be viewed by clicking on the Batch statistics tab.</w:t>
            </w:r>
          </w:p>
        </w:tc>
      </w:tr>
      <w:tr>
        <w:trPr>
          <w:cantSplit w:val="0"/>
          <w:trHeight w:val="324" w:hRule="atLeast"/>
          <w:tblHeader w:val="0"/>
        </w:trPr>
        <w:tc>
          <w:tcPr/>
          <w:p w:rsidR="00000000" w:rsidDel="00000000" w:rsidP="00000000" w:rsidRDefault="00000000" w:rsidRPr="00000000" w14:paraId="0000035B">
            <w:pPr>
              <w:rPr>
                <w:rFonts w:ascii="Calibri" w:cs="Calibri" w:eastAsia="Calibri" w:hAnsi="Calibri"/>
              </w:rPr>
            </w:pPr>
            <w:r w:rsidDel="00000000" w:rsidR="00000000" w:rsidRPr="00000000">
              <w:rPr>
                <w:rFonts w:ascii="Calibri" w:cs="Calibri" w:eastAsia="Calibri" w:hAnsi="Calibri"/>
                <w:rtl w:val="0"/>
              </w:rPr>
              <w:t xml:space="preserve">Post Conditions</w:t>
            </w:r>
          </w:p>
        </w:tc>
        <w:tc>
          <w:tcPr>
            <w:gridSpan w:val="3"/>
          </w:tcPr>
          <w:p w:rsidR="00000000" w:rsidDel="00000000" w:rsidP="00000000" w:rsidRDefault="00000000" w:rsidRPr="00000000" w14:paraId="0000035C">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330" w:hRule="atLeast"/>
          <w:tblHeader w:val="0"/>
        </w:trPr>
        <w:tc>
          <w:tcPr/>
          <w:p w:rsidR="00000000" w:rsidDel="00000000" w:rsidP="00000000" w:rsidRDefault="00000000" w:rsidRPr="00000000" w14:paraId="0000035F">
            <w:pPr>
              <w:rPr>
                <w:rFonts w:ascii="Calibri" w:cs="Calibri" w:eastAsia="Calibri" w:hAnsi="Calibri"/>
              </w:rPr>
            </w:pPr>
            <w:r w:rsidDel="00000000" w:rsidR="00000000" w:rsidRPr="00000000">
              <w:rPr>
                <w:rFonts w:ascii="Calibri" w:cs="Calibri" w:eastAsia="Calibri" w:hAnsi="Calibri"/>
                <w:rtl w:val="0"/>
              </w:rPr>
              <w:t xml:space="preserve">Alternate Flow</w:t>
            </w:r>
          </w:p>
        </w:tc>
        <w:tc>
          <w:tcPr>
            <w:gridSpan w:val="3"/>
          </w:tcPr>
          <w:p w:rsidR="00000000" w:rsidDel="00000000" w:rsidP="00000000" w:rsidRDefault="00000000" w:rsidRPr="00000000" w14:paraId="00000360">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346" w:hRule="atLeast"/>
          <w:tblHeader w:val="0"/>
        </w:trPr>
        <w:tc>
          <w:tcPr/>
          <w:p w:rsidR="00000000" w:rsidDel="00000000" w:rsidP="00000000" w:rsidRDefault="00000000" w:rsidRPr="00000000" w14:paraId="00000363">
            <w:pPr>
              <w:rPr>
                <w:rFonts w:ascii="Calibri" w:cs="Calibri" w:eastAsia="Calibri" w:hAnsi="Calibri"/>
              </w:rPr>
            </w:pPr>
            <w:r w:rsidDel="00000000" w:rsidR="00000000" w:rsidRPr="00000000">
              <w:rPr>
                <w:rFonts w:ascii="Calibri" w:cs="Calibri" w:eastAsia="Calibri" w:hAnsi="Calibri"/>
                <w:rtl w:val="0"/>
              </w:rPr>
              <w:t xml:space="preserve">Sub Flow</w:t>
            </w:r>
          </w:p>
        </w:tc>
        <w:tc>
          <w:tcPr>
            <w:gridSpan w:val="3"/>
          </w:tcPr>
          <w:p w:rsidR="00000000" w:rsidDel="00000000" w:rsidP="00000000" w:rsidRDefault="00000000" w:rsidRPr="00000000" w14:paraId="00000364">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693" w:hRule="atLeast"/>
          <w:tblHeader w:val="0"/>
        </w:trPr>
        <w:tc>
          <w:tcPr/>
          <w:p w:rsidR="00000000" w:rsidDel="00000000" w:rsidP="00000000" w:rsidRDefault="00000000" w:rsidRPr="00000000" w14:paraId="00000367">
            <w:pPr>
              <w:rPr>
                <w:rFonts w:ascii="Calibri" w:cs="Calibri" w:eastAsia="Calibri" w:hAnsi="Calibri"/>
              </w:rPr>
            </w:pPr>
            <w:r w:rsidDel="00000000" w:rsidR="00000000" w:rsidRPr="00000000">
              <w:rPr>
                <w:rFonts w:ascii="Calibri" w:cs="Calibri" w:eastAsia="Calibri" w:hAnsi="Calibri"/>
                <w:rtl w:val="0"/>
              </w:rPr>
              <w:t xml:space="preserve">Global Alternate Flow</w:t>
            </w:r>
          </w:p>
        </w:tc>
        <w:tc>
          <w:tcPr/>
          <w:p w:rsidR="00000000" w:rsidDel="00000000" w:rsidP="00000000" w:rsidRDefault="00000000" w:rsidRPr="00000000" w14:paraId="00000368">
            <w:pPr>
              <w:rPr>
                <w:rFonts w:ascii="Calibri" w:cs="Calibri" w:eastAsia="Calibri" w:hAnsi="Calibri"/>
              </w:rPr>
            </w:pPr>
            <w:r w:rsidDel="00000000" w:rsidR="00000000" w:rsidRPr="00000000">
              <w:rPr>
                <w:rFonts w:ascii="Calibri" w:cs="Calibri" w:eastAsia="Calibri" w:hAnsi="Calibri"/>
                <w:rtl w:val="0"/>
              </w:rPr>
              <w:t xml:space="preserve">GA 1</w:t>
            </w:r>
          </w:p>
        </w:tc>
        <w:tc>
          <w:tcPr>
            <w:gridSpan w:val="2"/>
          </w:tcPr>
          <w:p w:rsidR="00000000" w:rsidDel="00000000" w:rsidP="00000000" w:rsidRDefault="00000000" w:rsidRPr="00000000" w14:paraId="00000369">
            <w:pPr>
              <w:rPr>
                <w:rFonts w:ascii="Calibri" w:cs="Calibri" w:eastAsia="Calibri" w:hAnsi="Calibri"/>
              </w:rPr>
            </w:pPr>
            <w:r w:rsidDel="00000000" w:rsidR="00000000" w:rsidRPr="00000000">
              <w:rPr>
                <w:rFonts w:ascii="Calibri" w:cs="Calibri" w:eastAsia="Calibri" w:hAnsi="Calibri"/>
                <w:rtl w:val="0"/>
              </w:rPr>
              <w:t xml:space="preserve">The Student can ‘cancel’ the procedure at any time by clicking on dashboard option.</w:t>
            </w:r>
          </w:p>
        </w:tc>
      </w:tr>
      <w:tr>
        <w:trPr>
          <w:cantSplit w:val="0"/>
          <w:trHeight w:val="316" w:hRule="atLeast"/>
          <w:tblHeader w:val="0"/>
        </w:trPr>
        <w:tc>
          <w:tcPr/>
          <w:p w:rsidR="00000000" w:rsidDel="00000000" w:rsidP="00000000" w:rsidRDefault="00000000" w:rsidRPr="00000000" w14:paraId="0000036B">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36C">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36D">
            <w:pPr>
              <w:rPr>
                <w:rFonts w:ascii="Calibri" w:cs="Calibri" w:eastAsia="Calibri" w:hAnsi="Calibri"/>
              </w:rPr>
            </w:pPr>
            <w:r w:rsidDel="00000000" w:rsidR="00000000" w:rsidRPr="00000000">
              <w:rPr>
                <w:rFonts w:ascii="Calibri" w:cs="Calibri" w:eastAsia="Calibri" w:hAnsi="Calibri"/>
                <w:rtl w:val="0"/>
              </w:rPr>
              <w:t xml:space="preserve">Post-condition – The system returns to the dashboard.</w:t>
            </w:r>
          </w:p>
        </w:tc>
      </w:tr>
    </w:tbl>
    <w:p w:rsidR="00000000" w:rsidDel="00000000" w:rsidP="00000000" w:rsidRDefault="00000000" w:rsidRPr="00000000" w14:paraId="0000036F">
      <w:pPr>
        <w:rPr>
          <w:sz w:val="24"/>
          <w:szCs w:val="24"/>
        </w:rPr>
      </w:pPr>
      <w:r w:rsidDel="00000000" w:rsidR="00000000" w:rsidRPr="00000000">
        <w:rPr>
          <w:rtl w:val="0"/>
        </w:rPr>
      </w:r>
    </w:p>
    <w:p w:rsidR="00000000" w:rsidDel="00000000" w:rsidP="00000000" w:rsidRDefault="00000000" w:rsidRPr="00000000" w14:paraId="00000370">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371">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372">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373">
      <w:pPr>
        <w:rPr>
          <w:sz w:val="24"/>
          <w:szCs w:val="24"/>
        </w:rPr>
      </w:pPr>
      <w:r w:rsidDel="00000000" w:rsidR="00000000" w:rsidRPr="00000000">
        <w:rPr>
          <w:rtl w:val="0"/>
        </w:rPr>
      </w:r>
    </w:p>
    <w:p w:rsidR="00000000" w:rsidDel="00000000" w:rsidP="00000000" w:rsidRDefault="00000000" w:rsidRPr="00000000" w14:paraId="00000374">
      <w:pPr>
        <w:rPr>
          <w:b w:val="1"/>
          <w:sz w:val="24"/>
          <w:szCs w:val="24"/>
        </w:rPr>
      </w:pPr>
      <w:r w:rsidDel="00000000" w:rsidR="00000000" w:rsidRPr="00000000">
        <w:rPr>
          <w:b w:val="1"/>
          <w:sz w:val="24"/>
          <w:szCs w:val="24"/>
          <w:rtl w:val="0"/>
        </w:rPr>
        <w:t xml:space="preserve">Issues and Problems Faced</w:t>
      </w:r>
    </w:p>
    <w:p w:rsidR="00000000" w:rsidDel="00000000" w:rsidP="00000000" w:rsidRDefault="00000000" w:rsidRPr="00000000" w14:paraId="00000375">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Lack of </w:t>
      </w:r>
      <w:r w:rsidDel="00000000" w:rsidR="00000000" w:rsidRPr="00000000">
        <w:rPr>
          <w:sz w:val="24"/>
          <w:szCs w:val="24"/>
          <w:rtl w:val="0"/>
        </w:rPr>
        <w:t xml:space="preserve">Cooperation</w:t>
      </w:r>
      <w:r w:rsidDel="00000000" w:rsidR="00000000" w:rsidRPr="00000000">
        <w:rPr>
          <w:color w:val="000000"/>
          <w:sz w:val="24"/>
          <w:szCs w:val="24"/>
          <w:rtl w:val="0"/>
        </w:rPr>
        <w:t xml:space="preserve"> between module teams sometimes regarding inter-module dependencies.</w:t>
      </w:r>
    </w:p>
    <w:p w:rsidR="00000000" w:rsidDel="00000000" w:rsidP="00000000" w:rsidRDefault="00000000" w:rsidRPr="00000000" w14:paraId="00000376">
      <w:pPr>
        <w:numPr>
          <w:ilvl w:val="0"/>
          <w:numId w:val="5"/>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Integration issues mainly introduced newer bugs which required unnecessary extra time for debugging.</w:t>
      </w:r>
      <w:sdt>
        <w:sdtPr>
          <w:tag w:val="goog_rdk_2"/>
        </w:sdtPr>
        <w:sdtContent>
          <w:ins w:author="RAHUL SANKHLA" w:id="2" w:date="2023-11-17T18:33:48Z">
            <w:r w:rsidDel="00000000" w:rsidR="00000000" w:rsidRPr="00000000">
              <w:rPr>
                <w:color w:val="000000"/>
                <w:sz w:val="24"/>
                <w:szCs w:val="24"/>
                <w:rtl w:val="0"/>
              </w:rPr>
              <w:t xml:space="preserve">https://drive.google.com/file/d/1ViLcey_nx0jdVHw_tr7P1WEn27GOXk_h/view?usp=sharing</w:t>
            </w:r>
          </w:ins>
        </w:sdtContent>
      </w:sdt>
      <w:r w:rsidDel="00000000" w:rsidR="00000000" w:rsidRPr="00000000">
        <w:rPr>
          <w:rtl w:val="0"/>
        </w:rPr>
      </w:r>
    </w:p>
    <w:p w:rsidR="00000000" w:rsidDel="00000000" w:rsidP="00000000" w:rsidRDefault="00000000" w:rsidRPr="00000000" w14:paraId="00000377">
      <w:pPr>
        <w:rPr>
          <w:sz w:val="24"/>
          <w:szCs w:val="24"/>
        </w:rPr>
      </w:pPr>
      <w:r w:rsidDel="00000000" w:rsidR="00000000" w:rsidRPr="00000000">
        <w:rPr>
          <w:b w:val="1"/>
          <w:sz w:val="24"/>
          <w:szCs w:val="24"/>
          <w:rtl w:val="0"/>
        </w:rPr>
        <w:t xml:space="preserve">Lessons Learned</w:t>
      </w:r>
      <w:r w:rsidDel="00000000" w:rsidR="00000000" w:rsidRPr="00000000">
        <w:rPr>
          <w:sz w:val="24"/>
          <w:szCs w:val="24"/>
          <w:rtl w:val="0"/>
        </w:rPr>
        <w:t xml:space="preserve"> </w:t>
      </w:r>
    </w:p>
    <w:p w:rsidR="00000000" w:rsidDel="00000000" w:rsidP="00000000" w:rsidRDefault="00000000" w:rsidRPr="00000000" w14:paraId="00000378">
      <w:pPr>
        <w:numPr>
          <w:ilvl w:val="0"/>
          <w:numId w:val="6"/>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Team Work (Divide and Conquer approach of working) is very effective when developing a very large software product.</w:t>
      </w:r>
    </w:p>
    <w:p w:rsidR="00000000" w:rsidDel="00000000" w:rsidP="00000000" w:rsidRDefault="00000000" w:rsidRPr="00000000" w14:paraId="00000379">
      <w:pPr>
        <w:numPr>
          <w:ilvl w:val="0"/>
          <w:numId w:val="6"/>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Industrial </w:t>
      </w:r>
      <w:r w:rsidDel="00000000" w:rsidR="00000000" w:rsidRPr="00000000">
        <w:rPr>
          <w:sz w:val="24"/>
          <w:szCs w:val="24"/>
          <w:rtl w:val="0"/>
        </w:rPr>
        <w:t xml:space="preserve">methods</w:t>
      </w:r>
      <w:r w:rsidDel="00000000" w:rsidR="00000000" w:rsidRPr="00000000">
        <w:rPr>
          <w:color w:val="000000"/>
          <w:sz w:val="24"/>
          <w:szCs w:val="24"/>
          <w:rtl w:val="0"/>
        </w:rPr>
        <w:t xml:space="preserve"> of software development </w:t>
      </w:r>
      <w:r w:rsidDel="00000000" w:rsidR="00000000" w:rsidRPr="00000000">
        <w:rPr>
          <w:sz w:val="24"/>
          <w:szCs w:val="24"/>
          <w:rtl w:val="0"/>
        </w:rPr>
        <w:t xml:space="preserve">are effective</w:t>
      </w:r>
      <w:r w:rsidDel="00000000" w:rsidR="00000000" w:rsidRPr="00000000">
        <w:rPr>
          <w:color w:val="000000"/>
          <w:sz w:val="24"/>
          <w:szCs w:val="24"/>
          <w:rtl w:val="0"/>
        </w:rPr>
        <w:t xml:space="preserve"> for </w:t>
      </w:r>
      <w:r w:rsidDel="00000000" w:rsidR="00000000" w:rsidRPr="00000000">
        <w:rPr>
          <w:sz w:val="24"/>
          <w:szCs w:val="24"/>
          <w:rtl w:val="0"/>
        </w:rPr>
        <w:t xml:space="preserve">delivering software</w:t>
      </w:r>
      <w:r w:rsidDel="00000000" w:rsidR="00000000" w:rsidRPr="00000000">
        <w:rPr>
          <w:color w:val="000000"/>
          <w:sz w:val="24"/>
          <w:szCs w:val="24"/>
          <w:rtl w:val="0"/>
        </w:rPr>
        <w:t xml:space="preserve"> well within limits.</w:t>
      </w:r>
    </w:p>
    <w:p w:rsidR="00000000" w:rsidDel="00000000" w:rsidP="00000000" w:rsidRDefault="00000000" w:rsidRPr="00000000" w14:paraId="0000037A">
      <w:pPr>
        <w:rPr>
          <w:sz w:val="24"/>
          <w:szCs w:val="24"/>
        </w:rPr>
      </w:pPr>
      <w:r w:rsidDel="00000000" w:rsidR="00000000" w:rsidRPr="00000000">
        <w:rPr>
          <w:b w:val="1"/>
          <w:sz w:val="24"/>
          <w:szCs w:val="24"/>
          <w:rtl w:val="0"/>
        </w:rPr>
        <w:t xml:space="preserve">Overall Impression of the Project (Suggestions/Feedback)</w:t>
      </w:r>
      <w:r w:rsidDel="00000000" w:rsidR="00000000" w:rsidRPr="00000000">
        <w:rPr>
          <w:sz w:val="24"/>
          <w:szCs w:val="24"/>
          <w:rtl w:val="0"/>
        </w:rPr>
        <w:t xml:space="preserve">  </w:t>
      </w:r>
    </w:p>
    <w:p w:rsidR="00000000" w:rsidDel="00000000" w:rsidP="00000000" w:rsidRDefault="00000000" w:rsidRPr="00000000" w14:paraId="0000037B">
      <w:pPr>
        <w:rPr>
          <w:sz w:val="24"/>
          <w:szCs w:val="24"/>
        </w:rPr>
      </w:pPr>
      <w:r w:rsidDel="00000000" w:rsidR="00000000" w:rsidRPr="00000000">
        <w:rPr>
          <w:sz w:val="24"/>
          <w:szCs w:val="24"/>
          <w:rtl w:val="0"/>
        </w:rPr>
        <w:t xml:space="preserve">It was a tiresome yet wonderful experience working on the project fusion in collaboration. We learned many industrial level tools for developing  software like GitHub. The training we received during this duration will help for our future endeavours. </w:t>
      </w:r>
    </w:p>
    <w:p w:rsidR="00000000" w:rsidDel="00000000" w:rsidP="00000000" w:rsidRDefault="00000000" w:rsidRPr="00000000" w14:paraId="0000037C">
      <w:pPr>
        <w:rPr>
          <w:sz w:val="24"/>
          <w:szCs w:val="24"/>
        </w:rPr>
      </w:pPr>
      <w:bookmarkStart w:colFirst="0" w:colLast="0" w:name="_heading=h.30j0zll" w:id="1"/>
      <w:bookmarkEnd w:id="1"/>
      <w:r w:rsidDel="00000000" w:rsidR="00000000" w:rsidRPr="00000000">
        <w:rPr>
          <w:sz w:val="24"/>
          <w:szCs w:val="24"/>
          <w:rtl w:val="0"/>
        </w:rPr>
        <w:t xml:space="preserve">More emphasis must be given on the features which are working fine to improve them. Example – UI is very unstable if we consider the entire fusion project.</w:t>
      </w:r>
      <w:r w:rsidDel="00000000" w:rsidR="00000000" w:rsidRPr="00000000">
        <w:rPr>
          <w:rtl w:val="0"/>
        </w:rPr>
      </w:r>
    </w:p>
    <w:sectPr>
      <w:pgSz w:h="16838" w:w="11906" w:orient="portrait"/>
      <w:pgMar w:bottom="270" w:top="99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Courier New"/>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imes" w:cs="Times" w:eastAsia="Times" w:hAnsi="Times"/>
      <w:b w:val="1"/>
      <w:sz w:val="36"/>
      <w:szCs w:val="36"/>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rPr>
  </w:style>
  <w:style w:type="paragraph" w:styleId="Heading3">
    <w:name w:val="heading 3"/>
    <w:basedOn w:val="Normal"/>
    <w:next w:val="Normal"/>
    <w:pPr>
      <w:spacing w:after="240" w:before="240" w:line="240" w:lineRule="auto"/>
      <w:ind w:left="2160" w:hanging="360"/>
    </w:pPr>
    <w:rPr>
      <w:rFonts w:ascii="Times" w:cs="Times" w:eastAsia="Times" w:hAnsi="Times"/>
      <w:b w:val="1"/>
      <w:sz w:val="24"/>
      <w:szCs w:val="24"/>
    </w:rPr>
  </w:style>
  <w:style w:type="paragraph" w:styleId="Heading4">
    <w:name w:val="heading 4"/>
    <w:basedOn w:val="Normal"/>
    <w:next w:val="Normal"/>
    <w:pPr>
      <w:keepNext w:val="1"/>
      <w:spacing w:after="60" w:before="240" w:line="220" w:lineRule="auto"/>
      <w:ind w:left="2880" w:hanging="360"/>
      <w:jc w:val="both"/>
    </w:pPr>
    <w:rPr>
      <w:rFonts w:ascii="Times New Roman" w:cs="Times New Roman" w:eastAsia="Times New Roman" w:hAnsi="Times New Roman"/>
      <w:b w:val="1"/>
      <w:i w:val="1"/>
    </w:rPr>
  </w:style>
  <w:style w:type="paragraph" w:styleId="Heading5">
    <w:name w:val="heading 5"/>
    <w:basedOn w:val="Normal"/>
    <w:next w:val="Normal"/>
    <w:pPr>
      <w:spacing w:after="60" w:before="240" w:line="220" w:lineRule="auto"/>
      <w:ind w:left="3600" w:hanging="360"/>
      <w:jc w:val="both"/>
    </w:pPr>
    <w:rPr>
      <w:rFonts w:ascii="Arial" w:cs="Arial" w:eastAsia="Arial" w:hAnsi="Arial"/>
    </w:rPr>
  </w:style>
  <w:style w:type="paragraph" w:styleId="Heading6">
    <w:name w:val="heading 6"/>
    <w:basedOn w:val="Normal"/>
    <w:next w:val="Normal"/>
    <w:pPr>
      <w:spacing w:after="60" w:before="240" w:line="220" w:lineRule="auto"/>
      <w:ind w:left="4320" w:hanging="360"/>
      <w:jc w:val="both"/>
    </w:pPr>
    <w:rPr>
      <w:rFonts w:ascii="Arial" w:cs="Arial" w:eastAsia="Arial" w:hAnsi="Arial"/>
      <w:i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imes" w:cs="Times" w:eastAsia="Times" w:hAnsi="Times"/>
      <w:b w:val="1"/>
      <w:sz w:val="36"/>
      <w:szCs w:val="36"/>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rPr>
  </w:style>
  <w:style w:type="paragraph" w:styleId="Heading3">
    <w:name w:val="heading 3"/>
    <w:basedOn w:val="Normal"/>
    <w:next w:val="Normal"/>
    <w:pPr>
      <w:spacing w:after="240" w:before="240" w:line="240" w:lineRule="auto"/>
      <w:ind w:left="2160" w:hanging="360"/>
    </w:pPr>
    <w:rPr>
      <w:rFonts w:ascii="Times" w:cs="Times" w:eastAsia="Times" w:hAnsi="Times"/>
      <w:b w:val="1"/>
      <w:sz w:val="24"/>
      <w:szCs w:val="24"/>
    </w:rPr>
  </w:style>
  <w:style w:type="paragraph" w:styleId="Heading4">
    <w:name w:val="heading 4"/>
    <w:basedOn w:val="Normal"/>
    <w:next w:val="Normal"/>
    <w:pPr>
      <w:keepNext w:val="1"/>
      <w:spacing w:after="60" w:before="240" w:line="220" w:lineRule="auto"/>
      <w:ind w:left="2880" w:hanging="360"/>
      <w:jc w:val="both"/>
    </w:pPr>
    <w:rPr>
      <w:rFonts w:ascii="Times New Roman" w:cs="Times New Roman" w:eastAsia="Times New Roman" w:hAnsi="Times New Roman"/>
      <w:b w:val="1"/>
      <w:i w:val="1"/>
    </w:rPr>
  </w:style>
  <w:style w:type="paragraph" w:styleId="Heading5">
    <w:name w:val="heading 5"/>
    <w:basedOn w:val="Normal"/>
    <w:next w:val="Normal"/>
    <w:pPr>
      <w:spacing w:after="60" w:before="240" w:line="220" w:lineRule="auto"/>
      <w:ind w:left="3600" w:hanging="360"/>
      <w:jc w:val="both"/>
    </w:pPr>
    <w:rPr>
      <w:rFonts w:ascii="Arial" w:cs="Arial" w:eastAsia="Arial" w:hAnsi="Arial"/>
    </w:rPr>
  </w:style>
  <w:style w:type="paragraph" w:styleId="Heading6">
    <w:name w:val="heading 6"/>
    <w:basedOn w:val="Normal"/>
    <w:next w:val="Normal"/>
    <w:pPr>
      <w:spacing w:after="60" w:before="240" w:line="220" w:lineRule="auto"/>
      <w:ind w:left="4320" w:hanging="360"/>
      <w:jc w:val="both"/>
    </w:pPr>
    <w:rPr>
      <w:rFonts w:ascii="Arial" w:cs="Arial" w:eastAsia="Arial" w:hAnsi="Arial"/>
      <w:i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109FD"/>
  </w:style>
  <w:style w:type="paragraph" w:styleId="Heading1">
    <w:name w:val="heading 1"/>
    <w:basedOn w:val="Normal"/>
    <w:next w:val="Normal"/>
    <w:link w:val="Heading1Char"/>
    <w:uiPriority w:val="9"/>
    <w:qFormat w:val="1"/>
    <w:rsid w:val="00D23F99"/>
    <w:pPr>
      <w:keepNext w:val="1"/>
      <w:keepLines w:val="1"/>
      <w:numPr>
        <w:numId w:val="2"/>
      </w:numPr>
      <w:spacing w:after="240" w:before="480" w:line="240" w:lineRule="atLeast"/>
      <w:outlineLvl w:val="0"/>
    </w:pPr>
    <w:rPr>
      <w:rFonts w:ascii="Times" w:cs="Times New Roman" w:eastAsia="Times New Roman" w:hAnsi="Times"/>
      <w:b w:val="1"/>
      <w:kern w:val="28"/>
      <w:sz w:val="36"/>
      <w:szCs w:val="20"/>
      <w:lang w:val="en-US"/>
    </w:rPr>
  </w:style>
  <w:style w:type="paragraph" w:styleId="Heading2">
    <w:name w:val="heading 2"/>
    <w:basedOn w:val="Normal"/>
    <w:next w:val="Normal"/>
    <w:link w:val="Heading2Char"/>
    <w:uiPriority w:val="9"/>
    <w:unhideWhenUsed w:val="1"/>
    <w:qFormat w:val="1"/>
    <w:rsid w:val="00D23F99"/>
    <w:pPr>
      <w:keepNext w:val="1"/>
      <w:keepLines w:val="1"/>
      <w:numPr>
        <w:ilvl w:val="1"/>
        <w:numId w:val="2"/>
      </w:numPr>
      <w:spacing w:after="280" w:before="280" w:line="240" w:lineRule="atLeast"/>
      <w:outlineLvl w:val="1"/>
    </w:pPr>
    <w:rPr>
      <w:rFonts w:ascii="Times" w:cs="Times New Roman" w:eastAsia="Times New Roman" w:hAnsi="Times"/>
      <w:b w:val="1"/>
      <w:sz w:val="28"/>
      <w:szCs w:val="20"/>
      <w:lang w:val="en-US"/>
    </w:rPr>
  </w:style>
  <w:style w:type="paragraph" w:styleId="Heading3">
    <w:name w:val="heading 3"/>
    <w:basedOn w:val="Normal"/>
    <w:next w:val="Normal"/>
    <w:link w:val="Heading3Char"/>
    <w:uiPriority w:val="9"/>
    <w:semiHidden w:val="1"/>
    <w:unhideWhenUsed w:val="1"/>
    <w:qFormat w:val="1"/>
    <w:rsid w:val="00D23F99"/>
    <w:pPr>
      <w:numPr>
        <w:ilvl w:val="2"/>
        <w:numId w:val="2"/>
      </w:numPr>
      <w:spacing w:after="240" w:before="240" w:line="240" w:lineRule="exact"/>
      <w:outlineLvl w:val="2"/>
    </w:pPr>
    <w:rPr>
      <w:rFonts w:ascii="Times" w:cs="Times New Roman" w:eastAsia="Times New Roman" w:hAnsi="Times"/>
      <w:b w:val="1"/>
      <w:sz w:val="24"/>
      <w:szCs w:val="20"/>
      <w:lang w:val="en-US"/>
    </w:rPr>
  </w:style>
  <w:style w:type="paragraph" w:styleId="Heading4">
    <w:name w:val="heading 4"/>
    <w:basedOn w:val="Normal"/>
    <w:next w:val="Normal"/>
    <w:link w:val="Heading4Char"/>
    <w:uiPriority w:val="9"/>
    <w:semiHidden w:val="1"/>
    <w:unhideWhenUsed w:val="1"/>
    <w:qFormat w:val="1"/>
    <w:rsid w:val="00D23F99"/>
    <w:pPr>
      <w:keepNext w:val="1"/>
      <w:numPr>
        <w:ilvl w:val="3"/>
        <w:numId w:val="2"/>
      </w:numPr>
      <w:spacing w:after="60" w:before="240" w:line="220" w:lineRule="exact"/>
      <w:jc w:val="both"/>
      <w:outlineLvl w:val="3"/>
    </w:pPr>
    <w:rPr>
      <w:rFonts w:ascii="Times New Roman" w:cs="Times New Roman" w:eastAsia="Times New Roman" w:hAnsi="Times New Roman"/>
      <w:b w:val="1"/>
      <w:i w:val="1"/>
      <w:szCs w:val="20"/>
      <w:lang w:val="en-US"/>
    </w:rPr>
  </w:style>
  <w:style w:type="paragraph" w:styleId="Heading5">
    <w:name w:val="heading 5"/>
    <w:basedOn w:val="Normal"/>
    <w:next w:val="Normal"/>
    <w:link w:val="Heading5Char"/>
    <w:uiPriority w:val="9"/>
    <w:semiHidden w:val="1"/>
    <w:unhideWhenUsed w:val="1"/>
    <w:qFormat w:val="1"/>
    <w:rsid w:val="00D23F99"/>
    <w:pPr>
      <w:numPr>
        <w:ilvl w:val="4"/>
        <w:numId w:val="2"/>
      </w:numPr>
      <w:spacing w:after="60" w:before="240" w:line="220" w:lineRule="exact"/>
      <w:jc w:val="both"/>
      <w:outlineLvl w:val="4"/>
    </w:pPr>
    <w:rPr>
      <w:rFonts w:ascii="Arial" w:cs="Times New Roman" w:eastAsia="Times New Roman" w:hAnsi="Arial"/>
      <w:szCs w:val="20"/>
      <w:lang w:val="en-US"/>
    </w:rPr>
  </w:style>
  <w:style w:type="paragraph" w:styleId="Heading6">
    <w:name w:val="heading 6"/>
    <w:basedOn w:val="Normal"/>
    <w:next w:val="Normal"/>
    <w:link w:val="Heading6Char"/>
    <w:uiPriority w:val="9"/>
    <w:semiHidden w:val="1"/>
    <w:unhideWhenUsed w:val="1"/>
    <w:qFormat w:val="1"/>
    <w:rsid w:val="00D23F99"/>
    <w:pPr>
      <w:numPr>
        <w:ilvl w:val="5"/>
        <w:numId w:val="2"/>
      </w:numPr>
      <w:spacing w:after="60" w:before="240" w:line="220" w:lineRule="exact"/>
      <w:jc w:val="both"/>
      <w:outlineLvl w:val="5"/>
    </w:pPr>
    <w:rPr>
      <w:rFonts w:ascii="Arial" w:cs="Times New Roman" w:eastAsia="Times New Roman" w:hAnsi="Arial"/>
      <w:i w:val="1"/>
      <w:szCs w:val="20"/>
      <w:lang w:val="en-US"/>
    </w:rPr>
  </w:style>
  <w:style w:type="paragraph" w:styleId="Heading7">
    <w:name w:val="heading 7"/>
    <w:basedOn w:val="Normal"/>
    <w:next w:val="Normal"/>
    <w:link w:val="Heading7Char"/>
    <w:qFormat w:val="1"/>
    <w:rsid w:val="00D23F99"/>
    <w:pPr>
      <w:numPr>
        <w:ilvl w:val="6"/>
        <w:numId w:val="2"/>
      </w:numPr>
      <w:spacing w:after="60" w:before="240" w:line="220" w:lineRule="exact"/>
      <w:jc w:val="both"/>
      <w:outlineLvl w:val="6"/>
    </w:pPr>
    <w:rPr>
      <w:rFonts w:ascii="Arial" w:cs="Times New Roman" w:eastAsia="Times New Roman" w:hAnsi="Arial"/>
      <w:sz w:val="20"/>
      <w:szCs w:val="20"/>
      <w:lang w:val="en-US"/>
    </w:rPr>
  </w:style>
  <w:style w:type="paragraph" w:styleId="Heading8">
    <w:name w:val="heading 8"/>
    <w:basedOn w:val="Normal"/>
    <w:next w:val="Normal"/>
    <w:link w:val="Heading8Char"/>
    <w:qFormat w:val="1"/>
    <w:rsid w:val="00D23F99"/>
    <w:pPr>
      <w:numPr>
        <w:ilvl w:val="7"/>
        <w:numId w:val="2"/>
      </w:numPr>
      <w:spacing w:after="60" w:before="240" w:line="220" w:lineRule="exact"/>
      <w:jc w:val="both"/>
      <w:outlineLvl w:val="7"/>
    </w:pPr>
    <w:rPr>
      <w:rFonts w:ascii="Arial" w:cs="Times New Roman" w:eastAsia="Times New Roman" w:hAnsi="Arial"/>
      <w:i w:val="1"/>
      <w:sz w:val="20"/>
      <w:szCs w:val="20"/>
      <w:lang w:val="en-US"/>
    </w:rPr>
  </w:style>
  <w:style w:type="paragraph" w:styleId="Heading9">
    <w:name w:val="heading 9"/>
    <w:basedOn w:val="Normal"/>
    <w:next w:val="Normal"/>
    <w:link w:val="Heading9Char"/>
    <w:qFormat w:val="1"/>
    <w:rsid w:val="00D23F99"/>
    <w:pPr>
      <w:numPr>
        <w:ilvl w:val="8"/>
        <w:numId w:val="2"/>
      </w:numPr>
      <w:spacing w:after="60" w:before="240" w:line="220" w:lineRule="exact"/>
      <w:jc w:val="both"/>
      <w:outlineLvl w:val="8"/>
    </w:pPr>
    <w:rPr>
      <w:rFonts w:ascii="Arial" w:cs="Times New Roman" w:eastAsia="Times New Roman" w:hAnsi="Arial"/>
      <w:i w:val="1"/>
      <w:sz w:val="18"/>
      <w:szCs w:val="2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B51593"/>
    <w:pPr>
      <w:ind w:left="720"/>
      <w:contextualSpacing w:val="1"/>
    </w:pPr>
  </w:style>
  <w:style w:type="table" w:styleId="TableGrid">
    <w:name w:val="Table Grid"/>
    <w:basedOn w:val="TableNormal"/>
    <w:uiPriority w:val="39"/>
    <w:rsid w:val="00AE66E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rsid w:val="00D23F99"/>
    <w:rPr>
      <w:rFonts w:ascii="Times" w:cs="Times New Roman" w:eastAsia="Times New Roman" w:hAnsi="Times"/>
      <w:b w:val="1"/>
      <w:kern w:val="28"/>
      <w:sz w:val="36"/>
      <w:szCs w:val="20"/>
      <w:lang w:val="en-US"/>
    </w:rPr>
  </w:style>
  <w:style w:type="character" w:styleId="Heading2Char" w:customStyle="1">
    <w:name w:val="Heading 2 Char"/>
    <w:basedOn w:val="DefaultParagraphFont"/>
    <w:link w:val="Heading2"/>
    <w:rsid w:val="00D23F99"/>
    <w:rPr>
      <w:rFonts w:ascii="Times" w:cs="Times New Roman" w:eastAsia="Times New Roman" w:hAnsi="Times"/>
      <w:b w:val="1"/>
      <w:sz w:val="28"/>
      <w:szCs w:val="20"/>
      <w:lang w:val="en-US"/>
    </w:rPr>
  </w:style>
  <w:style w:type="character" w:styleId="Heading3Char" w:customStyle="1">
    <w:name w:val="Heading 3 Char"/>
    <w:basedOn w:val="DefaultParagraphFont"/>
    <w:link w:val="Heading3"/>
    <w:rsid w:val="00D23F99"/>
    <w:rPr>
      <w:rFonts w:ascii="Times" w:cs="Times New Roman" w:eastAsia="Times New Roman" w:hAnsi="Times"/>
      <w:b w:val="1"/>
      <w:sz w:val="24"/>
      <w:szCs w:val="20"/>
      <w:lang w:val="en-US"/>
    </w:rPr>
  </w:style>
  <w:style w:type="character" w:styleId="Heading4Char" w:customStyle="1">
    <w:name w:val="Heading 4 Char"/>
    <w:basedOn w:val="DefaultParagraphFont"/>
    <w:link w:val="Heading4"/>
    <w:rsid w:val="00D23F99"/>
    <w:rPr>
      <w:rFonts w:ascii="Times New Roman" w:cs="Times New Roman" w:eastAsia="Times New Roman" w:hAnsi="Times New Roman"/>
      <w:b w:val="1"/>
      <w:i w:val="1"/>
      <w:szCs w:val="20"/>
      <w:lang w:val="en-US"/>
    </w:rPr>
  </w:style>
  <w:style w:type="character" w:styleId="Heading5Char" w:customStyle="1">
    <w:name w:val="Heading 5 Char"/>
    <w:basedOn w:val="DefaultParagraphFont"/>
    <w:link w:val="Heading5"/>
    <w:rsid w:val="00D23F99"/>
    <w:rPr>
      <w:rFonts w:ascii="Arial" w:cs="Times New Roman" w:eastAsia="Times New Roman" w:hAnsi="Arial"/>
      <w:szCs w:val="20"/>
      <w:lang w:val="en-US"/>
    </w:rPr>
  </w:style>
  <w:style w:type="character" w:styleId="Heading6Char" w:customStyle="1">
    <w:name w:val="Heading 6 Char"/>
    <w:basedOn w:val="DefaultParagraphFont"/>
    <w:link w:val="Heading6"/>
    <w:rsid w:val="00D23F99"/>
    <w:rPr>
      <w:rFonts w:ascii="Arial" w:cs="Times New Roman" w:eastAsia="Times New Roman" w:hAnsi="Arial"/>
      <w:i w:val="1"/>
      <w:szCs w:val="20"/>
      <w:lang w:val="en-US"/>
    </w:rPr>
  </w:style>
  <w:style w:type="character" w:styleId="Heading7Char" w:customStyle="1">
    <w:name w:val="Heading 7 Char"/>
    <w:basedOn w:val="DefaultParagraphFont"/>
    <w:link w:val="Heading7"/>
    <w:rsid w:val="00D23F99"/>
    <w:rPr>
      <w:rFonts w:ascii="Arial" w:cs="Times New Roman" w:eastAsia="Times New Roman" w:hAnsi="Arial"/>
      <w:sz w:val="20"/>
      <w:szCs w:val="20"/>
      <w:lang w:val="en-US"/>
    </w:rPr>
  </w:style>
  <w:style w:type="character" w:styleId="Heading8Char" w:customStyle="1">
    <w:name w:val="Heading 8 Char"/>
    <w:basedOn w:val="DefaultParagraphFont"/>
    <w:link w:val="Heading8"/>
    <w:rsid w:val="00D23F99"/>
    <w:rPr>
      <w:rFonts w:ascii="Arial" w:cs="Times New Roman" w:eastAsia="Times New Roman" w:hAnsi="Arial"/>
      <w:i w:val="1"/>
      <w:sz w:val="20"/>
      <w:szCs w:val="20"/>
      <w:lang w:val="en-US"/>
    </w:rPr>
  </w:style>
  <w:style w:type="character" w:styleId="Heading9Char" w:customStyle="1">
    <w:name w:val="Heading 9 Char"/>
    <w:basedOn w:val="DefaultParagraphFont"/>
    <w:link w:val="Heading9"/>
    <w:rsid w:val="00D23F99"/>
    <w:rPr>
      <w:rFonts w:ascii="Arial" w:cs="Times New Roman" w:eastAsia="Times New Roman" w:hAnsi="Arial"/>
      <w:i w:val="1"/>
      <w:sz w:val="18"/>
      <w:szCs w:val="20"/>
      <w:lang w:val="en-US"/>
    </w:rPr>
  </w:style>
  <w:style w:type="table" w:styleId="TableGridLight1" w:customStyle="1">
    <w:name w:val="Table Grid Light1"/>
    <w:basedOn w:val="TableNormal"/>
    <w:uiPriority w:val="40"/>
    <w:rsid w:val="00D23F99"/>
    <w:pPr>
      <w:spacing w:after="0" w:line="240" w:lineRule="auto"/>
    </w:pPr>
    <w:rPr>
      <w:rFonts w:ascii="Times New Roman" w:cs="Times New Roman" w:eastAsia="Times New Roman" w:hAnsi="Times New Roman"/>
      <w:sz w:val="20"/>
      <w:szCs w:val="20"/>
      <w:lang w:val="en-US"/>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Header">
    <w:name w:val="header"/>
    <w:basedOn w:val="Normal"/>
    <w:link w:val="HeaderChar"/>
    <w:uiPriority w:val="99"/>
    <w:unhideWhenUsed w:val="1"/>
    <w:rsid w:val="003E1374"/>
    <w:pPr>
      <w:tabs>
        <w:tab w:val="center" w:pos="4513"/>
        <w:tab w:val="right" w:pos="9026"/>
      </w:tabs>
      <w:spacing w:after="0" w:line="240" w:lineRule="auto"/>
    </w:pPr>
  </w:style>
  <w:style w:type="character" w:styleId="HeaderChar" w:customStyle="1">
    <w:name w:val="Header Char"/>
    <w:basedOn w:val="DefaultParagraphFont"/>
    <w:link w:val="Header"/>
    <w:uiPriority w:val="99"/>
    <w:rsid w:val="003E1374"/>
  </w:style>
  <w:style w:type="paragraph" w:styleId="Footer">
    <w:name w:val="footer"/>
    <w:basedOn w:val="Normal"/>
    <w:link w:val="FooterChar"/>
    <w:uiPriority w:val="99"/>
    <w:unhideWhenUsed w:val="1"/>
    <w:rsid w:val="003E1374"/>
    <w:pPr>
      <w:tabs>
        <w:tab w:val="center" w:pos="4513"/>
        <w:tab w:val="right" w:pos="9026"/>
      </w:tabs>
      <w:spacing w:after="0" w:line="240" w:lineRule="auto"/>
    </w:pPr>
  </w:style>
  <w:style w:type="character" w:styleId="FooterChar" w:customStyle="1">
    <w:name w:val="Footer Char"/>
    <w:basedOn w:val="DefaultParagraphFont"/>
    <w:link w:val="Footer"/>
    <w:uiPriority w:val="99"/>
    <w:rsid w:val="003E1374"/>
  </w:style>
  <w:style w:type="paragraph" w:styleId="NormalWeb">
    <w:name w:val="Normal (Web)"/>
    <w:basedOn w:val="Normal"/>
    <w:uiPriority w:val="99"/>
    <w:unhideWhenUsed w:val="1"/>
    <w:rsid w:val="00B03DC4"/>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TableGridLight">
    <w:name w:val="Grid Table Light"/>
    <w:basedOn w:val="TableNormal"/>
    <w:uiPriority w:val="40"/>
    <w:rsid w:val="001C79CF"/>
    <w:pPr>
      <w:spacing w:after="0" w:line="240" w:lineRule="auto"/>
    </w:pPr>
    <w:rPr>
      <w:rFonts w:ascii="Times New Roman" w:cs="Times New Roman" w:eastAsia="Times New Roman" w:hAnsi="Times New Roman"/>
      <w:sz w:val="20"/>
      <w:szCs w:val="20"/>
      <w:lang w:val="en-US"/>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1">
    <w:name w:val="Plain Table 1"/>
    <w:basedOn w:val="TableNormal"/>
    <w:uiPriority w:val="41"/>
    <w:rsid w:val="001C79CF"/>
    <w:pPr>
      <w:spacing w:after="0" w:line="240" w:lineRule="auto"/>
    </w:pPr>
    <w:rPr>
      <w:rFonts w:ascii="Times New Roman" w:cs="Times New Roman" w:eastAsia="Times New Roman" w:hAnsi="Times New Roman"/>
      <w:sz w:val="20"/>
      <w:szCs w:val="20"/>
      <w:lang w:val="en-US"/>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0"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1"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2"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3"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4"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5"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6"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7"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8"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9"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a"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b"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c"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d"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3ocr1KDr5d0NwWni+qtECeO95A==">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2018-04-30T05:15:00Z</dcterms:created>
  <dc:creator>Dr. Atul  Gupta</dc:creator>
</cp:coreProperties>
</file>